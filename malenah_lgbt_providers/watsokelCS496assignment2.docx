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3865"/>
      </w:tblGrid>
      <w:tr w:rsidR="007D5961" w:rsidTr="007D5961">
        <w:tc>
          <w:tcPr>
            <w:tcW w:w="69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7D5961" w:rsidRDefault="007D5961" w:rsidP="007D5961">
            <w:pPr>
              <w:rPr>
                <w:rFonts w:asciiTheme="majorHAnsi" w:eastAsia="Times New Roman" w:hAnsiTheme="majorHAnsi" w:cs="Times New Roman"/>
                <w:color w:val="333333"/>
                <w:sz w:val="36"/>
                <w:szCs w:val="36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z w:val="36"/>
                <w:szCs w:val="36"/>
              </w:rPr>
              <w:t>CS 496 Assignment 2: Dynamic Pages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</w:pPr>
            <w:r>
              <w:rPr>
                <w:rFonts w:ascii="Helvetica" w:eastAsia="Times New Roman" w:hAnsi="Helvetica" w:cs="Times New Roman"/>
                <w:color w:val="333333"/>
                <w:sz w:val="30"/>
                <w:szCs w:val="30"/>
              </w:rPr>
              <w:t>Kelvin Watson</w:t>
            </w:r>
          </w:p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6"/>
                <w:szCs w:val="26"/>
              </w:rPr>
              <w:t>ONID: watsokel</w:t>
            </w:r>
          </w:p>
          <w:p w:rsidR="007D5961" w:rsidRDefault="007D5961">
            <w:pP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4"/>
                <w:szCs w:val="24"/>
              </w:rPr>
              <w:t>Student ID: 932540242</w:t>
            </w:r>
          </w:p>
        </w:tc>
      </w:tr>
    </w:tbl>
    <w:p w:rsidR="007D5961" w:rsidRDefault="007D5961" w:rsidP="007D5961">
      <w:pPr>
        <w:shd w:val="clear" w:color="auto" w:fill="FFFFFF"/>
        <w:jc w:val="center"/>
        <w:rPr>
          <w:rFonts w:ascii="Helvetica" w:eastAsia="Times New Roman" w:hAnsi="Helvetica" w:cs="Times New Roman"/>
          <w:color w:val="333333"/>
          <w:sz w:val="20"/>
          <w:szCs w:val="20"/>
        </w:rPr>
      </w:pPr>
    </w:p>
    <w:p w:rsidR="007D5961" w:rsidRDefault="003A145F" w:rsidP="007D5961">
      <w:pPr>
        <w:shd w:val="clear" w:color="auto" w:fill="FFFFFF"/>
        <w:jc w:val="center"/>
        <w:rPr>
          <w:rFonts w:eastAsia="Times New Roman" w:cs="Arial"/>
          <w:b/>
          <w:color w:val="333333"/>
          <w:sz w:val="36"/>
          <w:szCs w:val="36"/>
        </w:rPr>
      </w:pPr>
      <w:r>
        <w:rPr>
          <w:rFonts w:eastAsia="Times New Roman" w:cs="Arial"/>
          <w:b/>
          <w:color w:val="333333"/>
          <w:sz w:val="36"/>
          <w:szCs w:val="36"/>
        </w:rPr>
        <w:t>Dynamic Pages</w:t>
      </w:r>
      <w:r w:rsidR="007D5961">
        <w:rPr>
          <w:rFonts w:eastAsia="Times New Roman" w:cs="Arial"/>
          <w:b/>
          <w:color w:val="333333"/>
          <w:sz w:val="36"/>
          <w:szCs w:val="36"/>
        </w:rPr>
        <w:t xml:space="preserve"> Documentation</w:t>
      </w:r>
    </w:p>
    <w:p w:rsidR="007D5961" w:rsidRDefault="007D5961" w:rsidP="007D5961">
      <w:pPr>
        <w:shd w:val="clear" w:color="auto" w:fill="FFFFFF"/>
        <w:rPr>
          <w:rFonts w:eastAsia="Times New Roman" w:cs="Arial"/>
          <w:color w:val="333333"/>
        </w:rPr>
      </w:pPr>
    </w:p>
    <w:p w:rsidR="007D5961" w:rsidRDefault="007D5961" w:rsidP="007D5961">
      <w:pPr>
        <w:shd w:val="clear" w:color="auto" w:fill="FFFFFF"/>
        <w:rPr>
          <w:rFonts w:eastAsia="Times New Roman" w:cs="Arial"/>
          <w:color w:val="333333"/>
        </w:rPr>
      </w:pPr>
    </w:p>
    <w:p w:rsidR="007D5961" w:rsidRDefault="007D5961" w:rsidP="007D5961">
      <w:pPr>
        <w:shd w:val="clear" w:color="auto" w:fill="FFFFFF"/>
        <w:rPr>
          <w:rFonts w:eastAsia="Times New Roman" w:cs="Arial"/>
          <w:sz w:val="36"/>
          <w:szCs w:val="36"/>
        </w:rPr>
      </w:pPr>
      <w:r>
        <w:rPr>
          <w:rFonts w:eastAsia="Times New Roman" w:cs="Arial"/>
          <w:color w:val="333333"/>
        </w:rPr>
        <w:t xml:space="preserve">URL to live web application: </w:t>
      </w:r>
      <w:hyperlink r:id="rId6" w:history="1">
        <w:r w:rsidR="003A145F" w:rsidRPr="0095229E">
          <w:rPr>
            <w:rStyle w:val="Hyperlink"/>
            <w:rFonts w:eastAsia="Times New Roman" w:cs="Arial"/>
            <w:sz w:val="36"/>
            <w:szCs w:val="36"/>
          </w:rPr>
          <w:t>http://malenah-portal.appspot.com/</w:t>
        </w:r>
      </w:hyperlink>
    </w:p>
    <w:p w:rsidR="003A145F" w:rsidRDefault="003A145F" w:rsidP="007D5961">
      <w:pPr>
        <w:shd w:val="clear" w:color="auto" w:fill="FFFFFF"/>
        <w:rPr>
          <w:rFonts w:eastAsia="Times New Roman" w:cs="Arial"/>
        </w:rPr>
      </w:pPr>
    </w:p>
    <w:p w:rsidR="003A145F" w:rsidRDefault="009268C0" w:rsidP="007D5961">
      <w:pPr>
        <w:shd w:val="clear" w:color="auto" w:fill="FFFFFF"/>
        <w:rPr>
          <w:rFonts w:eastAsia="Times New Roman" w:cs="Arial"/>
          <w:b/>
          <w:u w:val="single"/>
        </w:rPr>
      </w:pPr>
      <w:r w:rsidRPr="009268C0">
        <w:rPr>
          <w:rFonts w:eastAsia="Times New Roman" w:cs="Arial"/>
          <w:b/>
          <w:u w:val="single"/>
        </w:rPr>
        <w:t>Description of the web application/site</w:t>
      </w:r>
    </w:p>
    <w:p w:rsidR="00937090" w:rsidRDefault="00213F1C" w:rsidP="007D5961">
      <w:pPr>
        <w:shd w:val="clear" w:color="auto" w:fill="FFFFFF"/>
        <w:rPr>
          <w:rFonts w:eastAsia="Times New Roman" w:cs="Arial"/>
        </w:rPr>
      </w:pPr>
      <w:r>
        <w:rPr>
          <w:rFonts w:eastAsia="Times New Roman" w:cs="Arial"/>
        </w:rPr>
        <w:t>The web application is called the M.A.L.E.N.A.H. portal.</w:t>
      </w:r>
      <w:r w:rsidR="00B153D8">
        <w:rPr>
          <w:rFonts w:eastAsia="Times New Roman" w:cs="Arial"/>
        </w:rPr>
        <w:t xml:space="preserve"> </w:t>
      </w:r>
      <w:r w:rsidR="00937090">
        <w:rPr>
          <w:rFonts w:eastAsia="Times New Roman" w:cs="Arial"/>
        </w:rPr>
        <w:t>MALENAH</w:t>
      </w:r>
      <w:r w:rsidR="00B153D8" w:rsidRPr="00B153D8">
        <w:rPr>
          <w:rFonts w:eastAsia="Times New Roman" w:cs="Arial"/>
        </w:rPr>
        <w:t xml:space="preserve"> stands for </w:t>
      </w:r>
      <w:r w:rsidR="00B153D8" w:rsidRPr="00B153D8">
        <w:rPr>
          <w:rFonts w:eastAsia="Times New Roman" w:cs="Arial"/>
          <w:b/>
        </w:rPr>
        <w:t>M</w:t>
      </w:r>
      <w:r w:rsidR="00B153D8" w:rsidRPr="00B153D8">
        <w:rPr>
          <w:rFonts w:eastAsia="Times New Roman" w:cs="Arial"/>
        </w:rPr>
        <w:t xml:space="preserve">obile </w:t>
      </w:r>
      <w:r w:rsidR="00B153D8">
        <w:rPr>
          <w:rFonts w:eastAsia="Times New Roman" w:cs="Arial"/>
          <w:b/>
        </w:rPr>
        <w:t>A</w:t>
      </w:r>
      <w:r w:rsidR="00B153D8" w:rsidRPr="00B153D8">
        <w:rPr>
          <w:rFonts w:eastAsia="Times New Roman" w:cs="Arial"/>
        </w:rPr>
        <w:t xml:space="preserve">lly for </w:t>
      </w:r>
      <w:r w:rsidR="00B153D8" w:rsidRPr="00B153D8">
        <w:rPr>
          <w:rFonts w:eastAsia="Times New Roman" w:cs="Arial"/>
          <w:b/>
        </w:rPr>
        <w:t>L</w:t>
      </w:r>
      <w:r w:rsidR="00B153D8" w:rsidRPr="00B153D8">
        <w:rPr>
          <w:rFonts w:eastAsia="Times New Roman" w:cs="Arial"/>
        </w:rPr>
        <w:t xml:space="preserve">GBT people, </w:t>
      </w:r>
      <w:r w:rsidR="00B153D8">
        <w:rPr>
          <w:rFonts w:eastAsia="Times New Roman" w:cs="Arial"/>
          <w:b/>
        </w:rPr>
        <w:t>E</w:t>
      </w:r>
      <w:r w:rsidR="00B153D8" w:rsidRPr="00B153D8">
        <w:rPr>
          <w:rFonts w:eastAsia="Times New Roman" w:cs="Arial"/>
        </w:rPr>
        <w:t xml:space="preserve">nhancing, through a </w:t>
      </w:r>
      <w:r w:rsidR="00B153D8">
        <w:rPr>
          <w:rFonts w:eastAsia="Times New Roman" w:cs="Arial"/>
          <w:b/>
        </w:rPr>
        <w:t>N</w:t>
      </w:r>
      <w:r w:rsidR="00B153D8" w:rsidRPr="00B153D8">
        <w:rPr>
          <w:rFonts w:eastAsia="Times New Roman" w:cs="Arial"/>
        </w:rPr>
        <w:t>etwork,</w:t>
      </w:r>
      <w:r w:rsidR="00B153D8">
        <w:rPr>
          <w:rFonts w:eastAsia="Times New Roman" w:cs="Arial"/>
        </w:rPr>
        <w:t xml:space="preserve"> </w:t>
      </w:r>
      <w:r w:rsidR="00B153D8">
        <w:rPr>
          <w:rFonts w:eastAsia="Times New Roman" w:cs="Arial"/>
          <w:b/>
        </w:rPr>
        <w:t>A</w:t>
      </w:r>
      <w:r w:rsidR="00B153D8" w:rsidRPr="00B153D8">
        <w:rPr>
          <w:rFonts w:eastAsia="Times New Roman" w:cs="Arial"/>
        </w:rPr>
        <w:t xml:space="preserve">ccess to </w:t>
      </w:r>
      <w:r w:rsidR="00B153D8">
        <w:rPr>
          <w:rFonts w:eastAsia="Times New Roman" w:cs="Arial"/>
          <w:b/>
        </w:rPr>
        <w:t>H</w:t>
      </w:r>
      <w:r w:rsidR="00B153D8" w:rsidRPr="00B153D8">
        <w:rPr>
          <w:rFonts w:eastAsia="Times New Roman" w:cs="Arial"/>
        </w:rPr>
        <w:t>ealthcare.</w:t>
      </w:r>
      <w:r>
        <w:rPr>
          <w:rFonts w:eastAsia="Times New Roman" w:cs="Arial"/>
        </w:rPr>
        <w:t xml:space="preserve"> </w:t>
      </w:r>
      <w:r w:rsidR="007440B2">
        <w:rPr>
          <w:rFonts w:eastAsia="Times New Roman" w:cs="Arial"/>
        </w:rPr>
        <w:t xml:space="preserve">LGBT people face </w:t>
      </w:r>
      <w:r w:rsidR="007440B2" w:rsidRPr="00B153D8">
        <w:rPr>
          <w:rFonts w:eastAsia="Times New Roman" w:cs="Arial"/>
        </w:rPr>
        <w:t>barriers to healthcare access</w:t>
      </w:r>
      <w:r w:rsidR="007440B2">
        <w:rPr>
          <w:rFonts w:eastAsia="Times New Roman" w:cs="Arial"/>
        </w:rPr>
        <w:t xml:space="preserve"> and have a host of unique health-related needs. As such, t</w:t>
      </w:r>
      <w:r w:rsidR="00937090">
        <w:rPr>
          <w:rFonts w:eastAsia="Times New Roman" w:cs="Arial"/>
        </w:rPr>
        <w:t xml:space="preserve">he web application/site http://malenah-portal.appspot.com </w:t>
      </w:r>
      <w:r>
        <w:rPr>
          <w:rFonts w:eastAsia="Times New Roman" w:cs="Arial"/>
        </w:rPr>
        <w:t xml:space="preserve">serves as an administrator portal, storing information about </w:t>
      </w:r>
      <w:r w:rsidR="00937090" w:rsidRPr="00937090">
        <w:rPr>
          <w:rFonts w:eastAsia="Times New Roman" w:cs="Arial"/>
        </w:rPr>
        <w:t xml:space="preserve">caring and culturally competent healthcare </w:t>
      </w:r>
      <w:r w:rsidR="00937090">
        <w:rPr>
          <w:rFonts w:eastAsia="Times New Roman" w:cs="Arial"/>
        </w:rPr>
        <w:t>providers</w:t>
      </w:r>
      <w:r w:rsidR="00937090" w:rsidRPr="00937090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who are equipped to </w:t>
      </w:r>
      <w:r w:rsidR="00937090">
        <w:rPr>
          <w:rFonts w:eastAsia="Times New Roman" w:cs="Arial"/>
        </w:rPr>
        <w:t xml:space="preserve">care for </w:t>
      </w:r>
      <w:r w:rsidR="00B153D8" w:rsidRPr="00B153D8">
        <w:rPr>
          <w:rFonts w:eastAsia="Times New Roman" w:cs="Arial"/>
        </w:rPr>
        <w:t>LGBT people</w:t>
      </w:r>
      <w:r w:rsidR="007440B2">
        <w:rPr>
          <w:rFonts w:eastAsia="Times New Roman" w:cs="Arial"/>
        </w:rPr>
        <w:t xml:space="preserve"> </w:t>
      </w:r>
      <w:r w:rsidR="007440B2" w:rsidRPr="00937090">
        <w:rPr>
          <w:rFonts w:eastAsia="Times New Roman" w:cs="Arial"/>
        </w:rPr>
        <w:t>in the hopes of closing the LGBT health dispari</w:t>
      </w:r>
      <w:r w:rsidR="007440B2">
        <w:rPr>
          <w:rFonts w:eastAsia="Times New Roman" w:cs="Arial"/>
        </w:rPr>
        <w:t>ti</w:t>
      </w:r>
      <w:r w:rsidR="007440B2" w:rsidRPr="00937090">
        <w:rPr>
          <w:rFonts w:eastAsia="Times New Roman" w:cs="Arial"/>
        </w:rPr>
        <w:t>es gap.</w:t>
      </w:r>
      <w:r w:rsidR="007440B2">
        <w:rPr>
          <w:rFonts w:eastAsia="Times New Roman" w:cs="Arial"/>
        </w:rPr>
        <w:t xml:space="preserve"> </w:t>
      </w:r>
    </w:p>
    <w:p w:rsidR="00411EBB" w:rsidRDefault="00411EBB">
      <w:pPr>
        <w:rPr>
          <w:rFonts w:eastAsia="Times New Roman" w:cs="Arial"/>
        </w:rPr>
      </w:pPr>
    </w:p>
    <w:p w:rsidR="00287AD5" w:rsidRDefault="009F1DE9" w:rsidP="00287AD5">
      <w:pPr>
        <w:rPr>
          <w:rFonts w:eastAsia="Times New Roman" w:cs="Arial"/>
        </w:rPr>
      </w:pPr>
      <w:r>
        <w:rPr>
          <w:rFonts w:eastAsia="Times New Roman" w:cs="Arial"/>
        </w:rPr>
        <w:t>The MALENAH portal stores information about healthcare providers</w:t>
      </w:r>
      <w:r w:rsidR="00287AD5">
        <w:rPr>
          <w:rFonts w:eastAsia="Times New Roman" w:cs="Arial"/>
        </w:rPr>
        <w:t>. Healthcare providers (class Provider) are stored as NDB models/entities in the NDB datastore, including physicians, dentists, pharmacists, nurses, counsellors, and others. Providers have the following properties:</w:t>
      </w:r>
    </w:p>
    <w:tbl>
      <w:tblPr>
        <w:tblStyle w:val="TableGrid"/>
        <w:tblW w:w="10790" w:type="dxa"/>
        <w:tblInd w:w="0" w:type="dxa"/>
        <w:tblLook w:val="04A0" w:firstRow="1" w:lastRow="0" w:firstColumn="1" w:lastColumn="0" w:noHBand="0" w:noVBand="1"/>
      </w:tblPr>
      <w:tblGrid>
        <w:gridCol w:w="2425"/>
        <w:gridCol w:w="2430"/>
        <w:gridCol w:w="3558"/>
        <w:gridCol w:w="2377"/>
      </w:tblGrid>
      <w:tr w:rsidR="00950EC6" w:rsidTr="002431B5">
        <w:tc>
          <w:tcPr>
            <w:tcW w:w="2425" w:type="dxa"/>
            <w:shd w:val="clear" w:color="auto" w:fill="BDD6EE" w:themeFill="accent1" w:themeFillTint="66"/>
          </w:tcPr>
          <w:p w:rsidR="002431B5" w:rsidRDefault="002431B5" w:rsidP="00287AD5">
            <w:pPr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 xml:space="preserve">Attribute of the Provider class </w:t>
            </w:r>
          </w:p>
          <w:p w:rsidR="00950EC6" w:rsidRPr="002431B5" w:rsidRDefault="002431B5" w:rsidP="00287AD5">
            <w:pPr>
              <w:rPr>
                <w:rFonts w:eastAsia="Times New Roman" w:cs="Arial"/>
                <w:b/>
              </w:rPr>
            </w:pPr>
            <w:r>
              <w:rPr>
                <w:rFonts w:eastAsia="Times New Roman" w:cs="Arial"/>
                <w:b/>
              </w:rPr>
              <w:t>(</w:t>
            </w:r>
            <w:r w:rsidR="00950EC6" w:rsidRPr="002431B5">
              <w:rPr>
                <w:rFonts w:eastAsia="Times New Roman" w:cs="Arial"/>
                <w:b/>
              </w:rPr>
              <w:t>NDB Model</w:t>
            </w:r>
            <w:r>
              <w:rPr>
                <w:rFonts w:eastAsia="Times New Roman" w:cs="Arial"/>
                <w:b/>
              </w:rPr>
              <w:t>)</w:t>
            </w:r>
            <w:bookmarkStart w:id="0" w:name="_GoBack"/>
            <w:bookmarkEnd w:id="0"/>
          </w:p>
        </w:tc>
        <w:tc>
          <w:tcPr>
            <w:tcW w:w="2430" w:type="dxa"/>
            <w:shd w:val="clear" w:color="auto" w:fill="BDD6EE" w:themeFill="accent1" w:themeFillTint="66"/>
          </w:tcPr>
          <w:p w:rsidR="00950EC6" w:rsidRPr="002431B5" w:rsidRDefault="00950EC6" w:rsidP="00287AD5">
            <w:pPr>
              <w:rPr>
                <w:rFonts w:eastAsia="Times New Roman" w:cs="Arial"/>
                <w:b/>
              </w:rPr>
            </w:pPr>
            <w:r w:rsidRPr="002431B5">
              <w:rPr>
                <w:rFonts w:eastAsia="Times New Roman" w:cs="Arial"/>
                <w:b/>
              </w:rPr>
              <w:t>NDB Property type [1]</w:t>
            </w:r>
          </w:p>
        </w:tc>
        <w:tc>
          <w:tcPr>
            <w:tcW w:w="3558" w:type="dxa"/>
            <w:shd w:val="clear" w:color="auto" w:fill="BDD6EE" w:themeFill="accent1" w:themeFillTint="66"/>
          </w:tcPr>
          <w:p w:rsidR="00950EC6" w:rsidRPr="002431B5" w:rsidRDefault="00950EC6" w:rsidP="00287AD5">
            <w:pPr>
              <w:rPr>
                <w:rFonts w:eastAsia="Times New Roman" w:cs="Arial"/>
                <w:b/>
              </w:rPr>
            </w:pPr>
            <w:r w:rsidRPr="002431B5">
              <w:rPr>
                <w:rFonts w:eastAsia="Times New Roman" w:cs="Arial"/>
                <w:b/>
              </w:rPr>
              <w:t>Description</w:t>
            </w:r>
          </w:p>
        </w:tc>
        <w:tc>
          <w:tcPr>
            <w:tcW w:w="2377" w:type="dxa"/>
            <w:shd w:val="clear" w:color="auto" w:fill="BDD6EE" w:themeFill="accent1" w:themeFillTint="66"/>
          </w:tcPr>
          <w:p w:rsidR="00950EC6" w:rsidRPr="002431B5" w:rsidRDefault="00950EC6" w:rsidP="00287AD5">
            <w:pPr>
              <w:rPr>
                <w:rFonts w:eastAsia="Times New Roman" w:cs="Arial"/>
                <w:b/>
              </w:rPr>
            </w:pPr>
            <w:r w:rsidRPr="002431B5">
              <w:rPr>
                <w:rFonts w:eastAsia="Times New Roman" w:cs="Arial"/>
                <w:b/>
              </w:rPr>
              <w:t>Form input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first_name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ndb.</w:t>
            </w:r>
            <w:r w:rsidR="00950EC6" w:rsidRPr="00950EC6">
              <w:rPr>
                <w:rFonts w:eastAsia="Times New Roman" w:cs="Arial"/>
              </w:rPr>
              <w:t>StringProperty</w:t>
            </w:r>
            <w:r>
              <w:rPr>
                <w:rFonts w:eastAsia="Times New Roman" w:cs="Arial"/>
              </w:rPr>
              <w:t>()</w:t>
            </w:r>
          </w:p>
        </w:tc>
        <w:tc>
          <w:tcPr>
            <w:tcW w:w="355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healthcare provider’s first name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type=”text”&gt;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last_name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r>
              <w:rPr>
                <w:rFonts w:eastAsia="Times New Roman" w:cs="Arial"/>
              </w:rPr>
              <w:t>()</w:t>
            </w:r>
          </w:p>
        </w:tc>
        <w:tc>
          <w:tcPr>
            <w:tcW w:w="3558" w:type="dxa"/>
          </w:tcPr>
          <w:p w:rsidR="00950EC6" w:rsidRDefault="009E6D4F" w:rsidP="009E6D4F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healthcare provider’s </w:t>
            </w:r>
            <w:r>
              <w:rPr>
                <w:rFonts w:eastAsia="Times New Roman" w:cs="Arial"/>
              </w:rPr>
              <w:t>last</w:t>
            </w:r>
            <w:r>
              <w:rPr>
                <w:rFonts w:eastAsia="Times New Roman" w:cs="Arial"/>
              </w:rPr>
              <w:t xml:space="preserve"> name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type=”text”&gt;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phone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r>
              <w:rPr>
                <w:rFonts w:eastAsia="Times New Roman" w:cs="Arial"/>
              </w:rPr>
              <w:t>()</w:t>
            </w:r>
          </w:p>
        </w:tc>
        <w:tc>
          <w:tcPr>
            <w:tcW w:w="3558" w:type="dxa"/>
          </w:tcPr>
          <w:p w:rsidR="00950EC6" w:rsidRDefault="009E6D4F" w:rsidP="009E6D4F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healthcare provider’s </w:t>
            </w:r>
            <w:r>
              <w:rPr>
                <w:rFonts w:eastAsia="Times New Roman" w:cs="Arial"/>
              </w:rPr>
              <w:t>phone number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type=”tel”&gt;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email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r>
              <w:rPr>
                <w:rFonts w:eastAsia="Times New Roman" w:cs="Arial"/>
              </w:rPr>
              <w:t>()</w:t>
            </w:r>
          </w:p>
        </w:tc>
        <w:tc>
          <w:tcPr>
            <w:tcW w:w="3558" w:type="dxa"/>
          </w:tcPr>
          <w:p w:rsidR="00950EC6" w:rsidRDefault="009E6D4F" w:rsidP="009E6D4F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healthcare provider’s </w:t>
            </w:r>
            <w:r>
              <w:rPr>
                <w:rFonts w:eastAsia="Times New Roman" w:cs="Arial"/>
              </w:rPr>
              <w:t>email address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type=”email”&gt;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website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 w:rsidRPr="00EA1105">
              <w:rPr>
                <w:rFonts w:eastAsia="Times New Roman" w:cs="Arial"/>
              </w:rPr>
              <w:t>ndb.StringProperty()</w:t>
            </w:r>
          </w:p>
        </w:tc>
        <w:tc>
          <w:tcPr>
            <w:tcW w:w="3558" w:type="dxa"/>
          </w:tcPr>
          <w:p w:rsidR="00950EC6" w:rsidRDefault="009E6D4F" w:rsidP="009E6D4F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healthcare provider’s </w:t>
            </w:r>
            <w:r>
              <w:rPr>
                <w:rFonts w:eastAsia="Times New Roman" w:cs="Arial"/>
              </w:rPr>
              <w:t>website url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type=”url”&gt;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best_time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 w:rsidRPr="00EA1105">
              <w:rPr>
                <w:rFonts w:eastAsia="Times New Roman" w:cs="Arial"/>
              </w:rPr>
              <w:t>ndb.TimeProperty()</w:t>
            </w:r>
          </w:p>
        </w:tc>
        <w:tc>
          <w:tcPr>
            <w:tcW w:w="355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best time to contact the healthcare provider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type=”time”&gt;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designation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ndb.</w:t>
            </w:r>
            <w:r w:rsidRPr="00950EC6">
              <w:rPr>
                <w:rFonts w:eastAsia="Times New Roman" w:cs="Arial"/>
              </w:rPr>
              <w:t>StringProperty</w:t>
            </w:r>
            <w:r>
              <w:rPr>
                <w:rFonts w:eastAsia="Times New Roman" w:cs="Arial"/>
              </w:rPr>
              <w:t>()</w:t>
            </w:r>
          </w:p>
        </w:tc>
        <w:tc>
          <w:tcPr>
            <w:tcW w:w="355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healthcare provider’s designation/degree (e.g. MD, RN, Pharm.D)</w:t>
            </w:r>
          </w:p>
        </w:tc>
        <w:tc>
          <w:tcPr>
            <w:tcW w:w="2377" w:type="dxa"/>
          </w:tcPr>
          <w:p w:rsidR="00950EC6" w:rsidRDefault="007F1261" w:rsidP="00CB032C">
            <w:pPr>
              <w:rPr>
                <w:rFonts w:eastAsia="Times New Roman" w:cs="Arial"/>
              </w:rPr>
            </w:pPr>
            <w:r w:rsidRPr="007F1261">
              <w:rPr>
                <w:rFonts w:eastAsia="Times New Roman" w:cs="Arial"/>
              </w:rPr>
              <w:t>&lt;input type="radio"</w:t>
            </w:r>
            <w:r>
              <w:rPr>
                <w:rFonts w:eastAsia="Times New Roman" w:cs="Arial"/>
              </w:rPr>
              <w:t>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service(s)</w:t>
            </w:r>
          </w:p>
        </w:tc>
        <w:tc>
          <w:tcPr>
            <w:tcW w:w="2430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</w:p>
        </w:tc>
        <w:tc>
          <w:tcPr>
            <w:tcW w:w="355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service(s) offered by the healthcare provider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type=”checkbox”&gt;</w:t>
            </w:r>
          </w:p>
        </w:tc>
      </w:tr>
      <w:tr w:rsidR="00950EC6" w:rsidTr="002431B5">
        <w:tc>
          <w:tcPr>
            <w:tcW w:w="2425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accept_new_patients</w:t>
            </w:r>
          </w:p>
        </w:tc>
        <w:tc>
          <w:tcPr>
            <w:tcW w:w="2430" w:type="dxa"/>
          </w:tcPr>
          <w:p w:rsidR="00950EC6" w:rsidRDefault="00EA1105" w:rsidP="00CB032C">
            <w:pPr>
              <w:rPr>
                <w:rFonts w:eastAsia="Times New Roman" w:cs="Arial"/>
              </w:rPr>
            </w:pPr>
            <w:r w:rsidRPr="00EA1105">
              <w:rPr>
                <w:rFonts w:eastAsia="Times New Roman" w:cs="Arial"/>
              </w:rPr>
              <w:t>ndb.BooleanProperty()</w:t>
            </w:r>
          </w:p>
        </w:tc>
        <w:tc>
          <w:tcPr>
            <w:tcW w:w="3558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accepting new patients or not</w:t>
            </w:r>
          </w:p>
        </w:tc>
        <w:tc>
          <w:tcPr>
            <w:tcW w:w="2377" w:type="dxa"/>
          </w:tcPr>
          <w:p w:rsidR="00950EC6" w:rsidRDefault="00950EC6" w:rsidP="00CB032C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&lt;input type=”radio”&gt;</w:t>
            </w:r>
          </w:p>
        </w:tc>
      </w:tr>
    </w:tbl>
    <w:p w:rsidR="00287AD5" w:rsidRPr="00287AD5" w:rsidRDefault="00287AD5" w:rsidP="00287AD5">
      <w:pPr>
        <w:rPr>
          <w:rFonts w:eastAsia="Times New Roman" w:cs="Arial"/>
        </w:rPr>
      </w:pPr>
    </w:p>
    <w:p w:rsidR="00287AD5" w:rsidRDefault="00287AD5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</w:p>
    <w:p w:rsidR="00287AD5" w:rsidRPr="00287AD5" w:rsidRDefault="00287AD5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>
        <w:rPr>
          <w:rFonts w:eastAsia="Times New Roman" w:cs="Arial"/>
        </w:rPr>
        <w:t>f</w:t>
      </w:r>
      <w:r w:rsidRPr="00287AD5">
        <w:rPr>
          <w:rFonts w:eastAsia="Times New Roman" w:cs="Arial"/>
        </w:rPr>
        <w:t>irst_name</w:t>
      </w:r>
    </w:p>
    <w:p w:rsid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>last</w:t>
      </w:r>
      <w:r w:rsidR="00287AD5">
        <w:rPr>
          <w:rFonts w:eastAsia="Times New Roman" w:cs="Arial"/>
        </w:rPr>
        <w:t>_</w:t>
      </w:r>
      <w:r w:rsidRPr="00287AD5">
        <w:rPr>
          <w:rFonts w:eastAsia="Times New Roman" w:cs="Arial"/>
        </w:rPr>
        <w:t>names</w:t>
      </w:r>
    </w:p>
    <w:p w:rsid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 xml:space="preserve">phone </w:t>
      </w:r>
    </w:p>
    <w:p w:rsid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>emails</w:t>
      </w:r>
    </w:p>
    <w:p w:rsidR="007440B2" w:rsidRPr="00287AD5" w:rsidRDefault="000A600B" w:rsidP="00287AD5">
      <w:pPr>
        <w:pStyle w:val="ListParagraph"/>
        <w:numPr>
          <w:ilvl w:val="0"/>
          <w:numId w:val="1"/>
        </w:numPr>
        <w:rPr>
          <w:rFonts w:eastAsia="Times New Roman" w:cs="Arial"/>
        </w:rPr>
      </w:pPr>
      <w:r w:rsidRPr="00287AD5">
        <w:rPr>
          <w:rFonts w:eastAsia="Times New Roman" w:cs="Arial"/>
        </w:rPr>
        <w:t>website</w:t>
      </w:r>
      <w:r w:rsidR="00287AD5">
        <w:rPr>
          <w:rFonts w:eastAsia="Times New Roman" w:cs="Arial"/>
        </w:rPr>
        <w:t xml:space="preserve"> represented in the form&lt;input type=”url”&gt;</w:t>
      </w:r>
      <w:r w:rsidRPr="00287AD5">
        <w:rPr>
          <w:rFonts w:eastAsia="Times New Roman" w:cs="Arial"/>
        </w:rPr>
        <w:t xml:space="preserve"> designation and services provided). Healthcare providers are stored </w:t>
      </w:r>
      <w:r w:rsidR="005233AC" w:rsidRPr="00287AD5">
        <w:rPr>
          <w:rFonts w:eastAsia="Times New Roman" w:cs="Arial"/>
        </w:rPr>
        <w:t xml:space="preserve">as </w:t>
      </w:r>
      <w:r w:rsidR="009F6157" w:rsidRPr="00287AD5">
        <w:rPr>
          <w:rFonts w:eastAsia="Times New Roman" w:cs="Arial"/>
        </w:rPr>
        <w:t>NDB models</w:t>
      </w:r>
      <w:r w:rsidRPr="00287AD5">
        <w:rPr>
          <w:rFonts w:eastAsia="Times New Roman" w:cs="Arial"/>
        </w:rPr>
        <w:t xml:space="preserve"> (entities)</w:t>
      </w:r>
      <w:r w:rsidR="009F6157" w:rsidRPr="00287AD5">
        <w:rPr>
          <w:rFonts w:eastAsia="Times New Roman" w:cs="Arial"/>
        </w:rPr>
        <w:t xml:space="preserve"> in the NDB datastore</w:t>
      </w:r>
      <w:r w:rsidR="009F1DE9" w:rsidRPr="00287AD5">
        <w:rPr>
          <w:rFonts w:eastAsia="Times New Roman" w:cs="Arial"/>
        </w:rPr>
        <w:t xml:space="preserve">, including physicians, dentists, pharmacists, nurses, counsellors, </w:t>
      </w:r>
      <w:r w:rsidR="00591E82" w:rsidRPr="00287AD5">
        <w:rPr>
          <w:rFonts w:eastAsia="Times New Roman" w:cs="Arial"/>
        </w:rPr>
        <w:t xml:space="preserve">and others. </w:t>
      </w:r>
      <w:r w:rsidR="009F6157" w:rsidRPr="00287AD5">
        <w:rPr>
          <w:rFonts w:eastAsia="Times New Roman" w:cs="Arial"/>
        </w:rPr>
        <w:t>The datastore</w:t>
      </w:r>
      <w:r w:rsidR="00591E82" w:rsidRPr="00287AD5">
        <w:rPr>
          <w:rFonts w:eastAsia="Times New Roman" w:cs="Arial"/>
        </w:rPr>
        <w:t xml:space="preserve"> also stores </w:t>
      </w:r>
      <w:r w:rsidR="009F6157" w:rsidRPr="00287AD5">
        <w:rPr>
          <w:rFonts w:eastAsia="Times New Roman" w:cs="Arial"/>
        </w:rPr>
        <w:t>two additional NDB models as entit</w:t>
      </w:r>
      <w:r w:rsidR="00C51A95" w:rsidRPr="00287AD5">
        <w:rPr>
          <w:rFonts w:eastAsia="Times New Roman" w:cs="Arial"/>
        </w:rPr>
        <w:t>i</w:t>
      </w:r>
      <w:r w:rsidR="009F6157" w:rsidRPr="00287AD5">
        <w:rPr>
          <w:rFonts w:eastAsia="Times New Roman" w:cs="Arial"/>
        </w:rPr>
        <w:t xml:space="preserve">es: </w:t>
      </w:r>
      <w:r w:rsidR="00591E82" w:rsidRPr="00287AD5">
        <w:rPr>
          <w:rFonts w:eastAsia="Times New Roman" w:cs="Arial"/>
        </w:rPr>
        <w:t>healthcare services and healthcare professional designations, both of which</w:t>
      </w:r>
      <w:r w:rsidR="00A22EFB" w:rsidRPr="00287AD5">
        <w:rPr>
          <w:rFonts w:eastAsia="Times New Roman" w:cs="Arial"/>
        </w:rPr>
        <w:t xml:space="preserve"> have a name as a StringProperty() and</w:t>
      </w:r>
      <w:r w:rsidR="00591E82" w:rsidRPr="00287AD5">
        <w:rPr>
          <w:rFonts w:eastAsia="Times New Roman" w:cs="Arial"/>
        </w:rPr>
        <w:t xml:space="preserve"> are associated with healthcare providers. </w:t>
      </w:r>
    </w:p>
    <w:p w:rsidR="000A600B" w:rsidRDefault="000A600B">
      <w:pPr>
        <w:rPr>
          <w:rFonts w:eastAsia="Times New Roman" w:cs="Arial"/>
        </w:rPr>
      </w:pPr>
    </w:p>
    <w:p w:rsidR="000A600B" w:rsidRDefault="000A600B">
      <w:pPr>
        <w:rPr>
          <w:rFonts w:eastAsia="Times New Roman" w:cs="Arial"/>
          <w:b/>
          <w:u w:val="single"/>
        </w:rPr>
      </w:pPr>
      <w:r w:rsidRPr="000A600B">
        <w:rPr>
          <w:rFonts w:eastAsia="Times New Roman" w:cs="Arial"/>
          <w:b/>
          <w:u w:val="single"/>
        </w:rPr>
        <w:t>Test Plan</w:t>
      </w:r>
    </w:p>
    <w:p w:rsidR="000A600B" w:rsidRDefault="000A600B">
      <w:pPr>
        <w:rPr>
          <w:rFonts w:eastAsia="Times New Roman" w:cs="Arial"/>
        </w:rPr>
      </w:pPr>
      <w:r>
        <w:rPr>
          <w:rFonts w:eastAsia="Times New Roman" w:cs="Arial"/>
        </w:rPr>
        <w:t>To ensure that the web application is working properly</w:t>
      </w:r>
      <w:r w:rsidR="00F34A3B">
        <w:rPr>
          <w:rFonts w:eastAsia="Times New Roman" w:cs="Arial"/>
        </w:rPr>
        <w:t>, I used this test plain, containing the following manual tests.</w:t>
      </w:r>
    </w:p>
    <w:p w:rsidR="00F34A3B" w:rsidRPr="00D455E4" w:rsidRDefault="00F34A3B">
      <w:pPr>
        <w:rPr>
          <w:rFonts w:eastAsia="Times New Roman" w:cs="Arial"/>
        </w:rPr>
      </w:pPr>
    </w:p>
    <w:tbl>
      <w:tblPr>
        <w:tblStyle w:val="TableGrid"/>
        <w:tblW w:w="5000" w:type="pct"/>
        <w:tblInd w:w="0" w:type="dxa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76"/>
        <w:gridCol w:w="1393"/>
        <w:gridCol w:w="1675"/>
        <w:gridCol w:w="1802"/>
        <w:gridCol w:w="1972"/>
        <w:gridCol w:w="3672"/>
      </w:tblGrid>
      <w:tr w:rsidR="00D455E4" w:rsidRPr="00D455E4" w:rsidTr="00B6486E">
        <w:tc>
          <w:tcPr>
            <w:tcW w:w="128" w:type="pct"/>
            <w:shd w:val="clear" w:color="auto" w:fill="C5E0B3" w:themeFill="accent6" w:themeFillTint="66"/>
          </w:tcPr>
          <w:p w:rsidR="00D455E4" w:rsidRPr="00D42386" w:rsidRDefault="00D455E4" w:rsidP="00D455E4">
            <w:pPr>
              <w:jc w:val="center"/>
              <w:rPr>
                <w:b/>
                <w:sz w:val="18"/>
                <w:szCs w:val="18"/>
              </w:rPr>
            </w:pPr>
            <w:r w:rsidRPr="00D42386">
              <w:rPr>
                <w:b/>
                <w:sz w:val="18"/>
                <w:szCs w:val="18"/>
              </w:rPr>
              <w:lastRenderedPageBreak/>
              <w:t>#</w:t>
            </w:r>
          </w:p>
        </w:tc>
        <w:tc>
          <w:tcPr>
            <w:tcW w:w="646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776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Test Case</w:t>
            </w:r>
          </w:p>
        </w:tc>
        <w:tc>
          <w:tcPr>
            <w:tcW w:w="835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914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702" w:type="pct"/>
            <w:shd w:val="clear" w:color="auto" w:fill="C5E0B3" w:themeFill="accent6" w:themeFillTint="66"/>
          </w:tcPr>
          <w:p w:rsidR="00D455E4" w:rsidRPr="004B2847" w:rsidRDefault="00D455E4" w:rsidP="00E569A5">
            <w:pPr>
              <w:jc w:val="center"/>
              <w:rPr>
                <w:b/>
                <w:sz w:val="20"/>
                <w:szCs w:val="20"/>
              </w:rPr>
            </w:pPr>
            <w:r w:rsidRPr="004B2847">
              <w:rPr>
                <w:b/>
                <w:sz w:val="20"/>
                <w:szCs w:val="20"/>
              </w:rPr>
              <w:t>Observed Outcome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1</w:t>
            </w:r>
          </w:p>
        </w:tc>
        <w:tc>
          <w:tcPr>
            <w:tcW w:w="64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Blank</w:t>
            </w:r>
          </w:p>
        </w:tc>
        <w:tc>
          <w:tcPr>
            <w:tcW w:w="77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Empty database. Attempt to submit the “Add Provider” form with empty fields in Google Chrome, Firefox.</w:t>
            </w:r>
          </w:p>
        </w:tc>
        <w:tc>
          <w:tcPr>
            <w:tcW w:w="835" w:type="pct"/>
          </w:tcPr>
          <w:p w:rsidR="00D455E4" w:rsidRPr="00166D32" w:rsidRDefault="00D455E4" w:rsidP="00F34A3B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Click on the submit button in the “Add Healthcare Provider” form.</w:t>
            </w:r>
          </w:p>
        </w:tc>
        <w:tc>
          <w:tcPr>
            <w:tcW w:w="914" w:type="pct"/>
          </w:tcPr>
          <w:p w:rsidR="00D455E4" w:rsidRPr="00166D32" w:rsidRDefault="00D455E4" w:rsidP="007E4B9A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HTML5 form should prompt the user to complete the required fields before form can be submitted.</w:t>
            </w:r>
          </w:p>
          <w:p w:rsidR="00D455E4" w:rsidRPr="00166D32" w:rsidRDefault="00D455E4" w:rsidP="007E4B9A">
            <w:pPr>
              <w:rPr>
                <w:sz w:val="17"/>
                <w:szCs w:val="17"/>
              </w:rPr>
            </w:pPr>
          </w:p>
          <w:p w:rsidR="00D455E4" w:rsidRPr="00166D32" w:rsidRDefault="00D455E4" w:rsidP="007E4B9A">
            <w:pPr>
              <w:rPr>
                <w:sz w:val="17"/>
                <w:szCs w:val="17"/>
              </w:rPr>
            </w:pPr>
          </w:p>
        </w:tc>
        <w:tc>
          <w:tcPr>
            <w:tcW w:w="1702" w:type="pct"/>
          </w:tcPr>
          <w:p w:rsidR="00D455E4" w:rsidRPr="00166D32" w:rsidRDefault="00D455E4" w:rsidP="00F34A3B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object w:dxaOrig="406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25pt;height:56.25pt" o:ole="">
                  <v:imagedata r:id="rId7" o:title=""/>
                </v:shape>
                <o:OLEObject Type="Embed" ProgID="PBrush" ShapeID="_x0000_i1025" DrawAspect="Content" ObjectID="_1514289404" r:id="rId8"/>
              </w:objec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2</w:t>
            </w:r>
          </w:p>
        </w:tc>
        <w:tc>
          <w:tcPr>
            <w:tcW w:w="64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Edge case</w:t>
            </w:r>
          </w:p>
        </w:tc>
        <w:tc>
          <w:tcPr>
            <w:tcW w:w="776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Empty database. Attempt to submit the “Add Provider” form with empty fields in Safari, where support for the “required” tag is only partial [1].</w:t>
            </w:r>
          </w:p>
        </w:tc>
        <w:tc>
          <w:tcPr>
            <w:tcW w:w="835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>Click on the submit button in the “Add Healthcare Provider” form.</w:t>
            </w:r>
          </w:p>
        </w:tc>
        <w:tc>
          <w:tcPr>
            <w:tcW w:w="914" w:type="pct"/>
          </w:tcPr>
          <w:p w:rsidR="00D455E4" w:rsidRPr="00166D32" w:rsidRDefault="00D455E4" w:rsidP="00D95292">
            <w:pPr>
              <w:rPr>
                <w:sz w:val="17"/>
                <w:szCs w:val="17"/>
              </w:rPr>
            </w:pPr>
            <w:r w:rsidRPr="00166D32">
              <w:rPr>
                <w:sz w:val="17"/>
                <w:szCs w:val="17"/>
              </w:rPr>
              <w:t xml:space="preserve">HTML5 form should prompt the user to complete the required fields before form can be submitted. </w:t>
            </w:r>
          </w:p>
          <w:p w:rsidR="00D455E4" w:rsidRPr="00166D32" w:rsidRDefault="00D455E4" w:rsidP="00D95292">
            <w:pPr>
              <w:rPr>
                <w:sz w:val="17"/>
                <w:szCs w:val="17"/>
              </w:rPr>
            </w:pPr>
          </w:p>
          <w:p w:rsidR="00D455E4" w:rsidRPr="00166D32" w:rsidRDefault="00D455E4" w:rsidP="00D95292">
            <w:pPr>
              <w:rPr>
                <w:sz w:val="17"/>
                <w:szCs w:val="17"/>
              </w:rPr>
            </w:pPr>
          </w:p>
        </w:tc>
        <w:tc>
          <w:tcPr>
            <w:tcW w:w="1702" w:type="pct"/>
          </w:tcPr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Form Submission is Unsuccessful for the following reason(s):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first name.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last name.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phone number.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an email.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website.</w:t>
            </w:r>
          </w:p>
          <w:p w:rsidR="00F540A3" w:rsidRPr="00F540A3" w:rsidRDefault="00F540A3" w:rsidP="00F540A3">
            <w:pPr>
              <w:rPr>
                <w:sz w:val="17"/>
                <w:szCs w:val="17"/>
              </w:rPr>
            </w:pPr>
            <w:r w:rsidRPr="00F540A3">
              <w:rPr>
                <w:sz w:val="17"/>
                <w:szCs w:val="17"/>
              </w:rPr>
              <w:t>You did not enter a contact time.</w:t>
            </w:r>
          </w:p>
          <w:p w:rsidR="00D455E4" w:rsidRPr="00EA788F" w:rsidRDefault="00F540A3" w:rsidP="00F540A3">
            <w:pPr>
              <w:rPr>
                <w:color w:val="FF0000"/>
                <w:sz w:val="17"/>
                <w:szCs w:val="17"/>
                <w:highlight w:val="yellow"/>
                <w:rPrChange w:id="1" w:author="Kelvin Watson" w:date="2016-01-14T11:08:00Z">
                  <w:rPr>
                    <w:color w:val="FF0000"/>
                    <w:sz w:val="20"/>
                    <w:szCs w:val="20"/>
                    <w:highlight w:val="yellow"/>
                  </w:rPr>
                </w:rPrChange>
              </w:rPr>
            </w:pPr>
            <w:r w:rsidRPr="00F540A3">
              <w:rPr>
                <w:sz w:val="17"/>
                <w:szCs w:val="17"/>
              </w:rPr>
              <w:t>You did not enter whether or not new patients are being accepted.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3" w:author="Kelvin Watson" w:date="2016-01-14T11:08:00Z">
                  <w:rPr>
                    <w:sz w:val="18"/>
                    <w:szCs w:val="18"/>
                  </w:rPr>
                </w:rPrChange>
              </w:rPr>
              <w:t>3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5" w:author="Kelvin Watson" w:date="2016-01-14T11:08:00Z">
                  <w:rPr>
                    <w:sz w:val="18"/>
                    <w:szCs w:val="18"/>
                  </w:rPr>
                </w:rPrChange>
              </w:rPr>
              <w:t xml:space="preserve">Blank 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6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7" w:author="Kelvin Watson" w:date="2016-01-14T11:08:00Z">
                  <w:rPr>
                    <w:sz w:val="18"/>
                    <w:szCs w:val="18"/>
                  </w:rPr>
                </w:rPrChange>
              </w:rPr>
              <w:t>Submit empty designation</w:t>
            </w:r>
          </w:p>
        </w:tc>
        <w:tc>
          <w:tcPr>
            <w:tcW w:w="835" w:type="pct"/>
          </w:tcPr>
          <w:p w:rsidR="00D455E4" w:rsidRPr="00EA788F" w:rsidRDefault="00D455E4" w:rsidP="00B93400">
            <w:pPr>
              <w:rPr>
                <w:sz w:val="17"/>
                <w:szCs w:val="17"/>
                <w:rPrChange w:id="8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9" w:author="Kelvin Watson" w:date="2016-01-14T11:08:00Z">
                  <w:rPr>
                    <w:sz w:val="18"/>
                    <w:szCs w:val="18"/>
                  </w:rPr>
                </w:rPrChange>
              </w:rPr>
              <w:t>Click on the submit button in the “Add a Designation” form.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0" w:author="Kelvin Watson" w:date="2016-01-14T11:08:00Z">
                  <w:rPr>
                    <w:sz w:val="18"/>
                    <w:szCs w:val="18"/>
                  </w:rPr>
                </w:rPrChange>
              </w:rPr>
            </w:pPr>
            <w:r w:rsidRPr="00EA788F">
              <w:rPr>
                <w:sz w:val="17"/>
                <w:szCs w:val="17"/>
                <w:rPrChange w:id="11" w:author="Kelvin Watson" w:date="2016-01-14T11:08:00Z">
                  <w:rPr>
                    <w:sz w:val="18"/>
                    <w:szCs w:val="18"/>
                  </w:rPr>
                </w:rPrChange>
              </w:rPr>
              <w:t>HTML5 form should prompt user to complete required field before submitting.</w:t>
            </w:r>
          </w:p>
        </w:tc>
        <w:tc>
          <w:tcPr>
            <w:tcW w:w="1702" w:type="pct"/>
          </w:tcPr>
          <w:p w:rsidR="00424884" w:rsidRPr="00F014E6" w:rsidRDefault="00424884" w:rsidP="00424884">
            <w:pPr>
              <w:rPr>
                <w:sz w:val="17"/>
                <w:szCs w:val="17"/>
              </w:rPr>
            </w:pPr>
            <w:r w:rsidRPr="00F014E6">
              <w:rPr>
                <w:sz w:val="17"/>
                <w:szCs w:val="17"/>
              </w:rPr>
              <w:t>Form submission is unsuccessful for the following reason(s):</w:t>
            </w:r>
          </w:p>
          <w:p w:rsidR="00424884" w:rsidRPr="00F014E6" w:rsidRDefault="00424884" w:rsidP="00424884">
            <w:pPr>
              <w:rPr>
                <w:sz w:val="17"/>
                <w:szCs w:val="17"/>
              </w:rPr>
            </w:pPr>
          </w:p>
          <w:p w:rsidR="00D455E4" w:rsidRPr="00F014E6" w:rsidRDefault="00424884" w:rsidP="00424884">
            <w:pPr>
              <w:rPr>
                <w:sz w:val="17"/>
                <w:szCs w:val="17"/>
                <w:highlight w:val="yellow"/>
                <w:rPrChange w:id="12" w:author="Kelvin Watson" w:date="2016-01-14T11:08:00Z">
                  <w:rPr>
                    <w:color w:val="FF0000"/>
                    <w:sz w:val="18"/>
                    <w:szCs w:val="18"/>
                    <w:highlight w:val="yellow"/>
                  </w:rPr>
                </w:rPrChange>
              </w:rPr>
            </w:pPr>
            <w:r w:rsidRPr="00F014E6">
              <w:rPr>
                <w:sz w:val="17"/>
                <w:szCs w:val="17"/>
              </w:rPr>
              <w:t>You did not enter a designation to add.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4" w:author="Kelvin Watson" w:date="2016-01-14T11:08:00Z">
                  <w:rPr>
                    <w:sz w:val="20"/>
                    <w:szCs w:val="20"/>
                  </w:rPr>
                </w:rPrChange>
              </w:rPr>
              <w:t>4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6" w:author="Kelvin Watson" w:date="2016-01-14T11:08:00Z">
                  <w:rPr>
                    <w:sz w:val="20"/>
                    <w:szCs w:val="20"/>
                  </w:rPr>
                </w:rPrChange>
              </w:rPr>
              <w:t>Blank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8" w:author="Kelvin Watson" w:date="2016-01-14T11:08:00Z">
                  <w:rPr>
                    <w:sz w:val="20"/>
                    <w:szCs w:val="20"/>
                  </w:rPr>
                </w:rPrChange>
              </w:rPr>
              <w:t>Submit empty service</w:t>
            </w:r>
          </w:p>
        </w:tc>
        <w:tc>
          <w:tcPr>
            <w:tcW w:w="835" w:type="pct"/>
          </w:tcPr>
          <w:p w:rsidR="00D455E4" w:rsidRPr="00EA788F" w:rsidRDefault="00D455E4" w:rsidP="00B93400">
            <w:pPr>
              <w:rPr>
                <w:sz w:val="17"/>
                <w:szCs w:val="17"/>
                <w:rPrChange w:id="1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0" w:author="Kelvin Watson" w:date="2016-01-14T11:08:00Z">
                  <w:rPr>
                    <w:sz w:val="20"/>
                    <w:szCs w:val="20"/>
                  </w:rPr>
                </w:rPrChange>
              </w:rPr>
              <w:t>Click on the submit button in the “Add a Service” form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" w:author="Kelvin Watson" w:date="2016-01-14T11:08:00Z">
                  <w:rPr>
                    <w:sz w:val="20"/>
                    <w:szCs w:val="20"/>
                  </w:rPr>
                </w:rPrChange>
              </w:rPr>
              <w:t>HTML5 form should prompt user to complete required field before submitting.</w:t>
            </w:r>
          </w:p>
        </w:tc>
        <w:tc>
          <w:tcPr>
            <w:tcW w:w="1702" w:type="pct"/>
          </w:tcPr>
          <w:p w:rsidR="00424884" w:rsidRPr="00F014E6" w:rsidRDefault="00424884" w:rsidP="00424884">
            <w:pPr>
              <w:rPr>
                <w:sz w:val="17"/>
                <w:szCs w:val="17"/>
              </w:rPr>
            </w:pPr>
            <w:r w:rsidRPr="00F014E6">
              <w:rPr>
                <w:sz w:val="17"/>
                <w:szCs w:val="17"/>
              </w:rPr>
              <w:t>Form submission is unsuccessful for the following reason(s):</w:t>
            </w:r>
          </w:p>
          <w:p w:rsidR="00424884" w:rsidRPr="00F014E6" w:rsidRDefault="00424884" w:rsidP="00424884">
            <w:pPr>
              <w:rPr>
                <w:sz w:val="17"/>
                <w:szCs w:val="17"/>
              </w:rPr>
            </w:pPr>
          </w:p>
          <w:p w:rsidR="00D455E4" w:rsidRPr="00F014E6" w:rsidRDefault="00424884" w:rsidP="00424884">
            <w:pPr>
              <w:rPr>
                <w:sz w:val="17"/>
                <w:szCs w:val="17"/>
                <w:highlight w:val="yellow"/>
                <w:rPrChange w:id="23" w:author="Kelvin Watson" w:date="2016-01-14T11:08:00Z">
                  <w:rPr>
                    <w:color w:val="FF0000"/>
                    <w:sz w:val="20"/>
                    <w:szCs w:val="20"/>
                    <w:highlight w:val="yellow"/>
                  </w:rPr>
                </w:rPrChange>
              </w:rPr>
            </w:pPr>
            <w:r w:rsidRPr="00F014E6">
              <w:rPr>
                <w:sz w:val="17"/>
                <w:szCs w:val="17"/>
              </w:rPr>
              <w:t>You did not enter a service to add.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5" w:author="Kelvin Watson" w:date="2016-01-14T11:08:00Z">
                  <w:rPr>
                    <w:sz w:val="20"/>
                    <w:szCs w:val="20"/>
                  </w:rPr>
                </w:rPrChange>
              </w:rPr>
              <w:t>5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7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2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9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(non-empty) service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1" w:author="Kelvin Watson" w:date="2016-01-14T11:08:00Z">
                  <w:rPr>
                    <w:sz w:val="20"/>
                    <w:szCs w:val="20"/>
                  </w:rPr>
                </w:rPrChange>
              </w:rPr>
              <w:t>‘Counselling’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3" w:author="Kelvin Watson" w:date="2016-01-14T11:08:00Z">
                  <w:rPr>
                    <w:sz w:val="20"/>
                    <w:szCs w:val="20"/>
                  </w:rPr>
                </w:rPrChange>
              </w:rPr>
              <w:t>Counselling service added successfully (as shown in the /view page) and appears as a radio button choice in the “Add Provider” form on form submission.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3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5" w:author="Kelvin Watson" w:date="2016-01-14T11:08:00Z">
                  <w:rPr>
                    <w:sz w:val="20"/>
                    <w:szCs w:val="20"/>
                  </w:rPr>
                </w:rPrChange>
              </w:rPr>
              <w:t>No records in the Provider or Designation tables</w:t>
            </w: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noProof/>
                <w:sz w:val="17"/>
                <w:szCs w:val="17"/>
                <w:rPrChange w:id="37" w:author="Kelvin Watson" w:date="2016-01-14T11:08:00Z">
                  <w:rPr>
                    <w:noProof/>
                    <w:sz w:val="20"/>
                    <w:szCs w:val="20"/>
                  </w:rPr>
                </w:rPrChange>
              </w:rPr>
              <w:drawing>
                <wp:inline distT="0" distB="0" distL="0" distR="0" wp14:anchorId="4C5E78F9" wp14:editId="5F53D434">
                  <wp:extent cx="1591935" cy="64897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717" cy="65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3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9" w:author="Kelvin Watson" w:date="2016-01-14T11:08:00Z">
                  <w:rPr>
                    <w:sz w:val="20"/>
                    <w:szCs w:val="20"/>
                  </w:rPr>
                </w:rPrChange>
              </w:rPr>
              <w:t>6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1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3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designation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5" w:author="Kelvin Watson" w:date="2016-01-14T11:08:00Z">
                  <w:rPr>
                    <w:sz w:val="20"/>
                    <w:szCs w:val="20"/>
                  </w:rPr>
                </w:rPrChange>
              </w:rPr>
              <w:t>Pharm.D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4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7" w:author="Kelvin Watson" w:date="2016-01-14T11:08:00Z">
                  <w:rPr>
                    <w:sz w:val="20"/>
                    <w:szCs w:val="20"/>
                  </w:rPr>
                </w:rPrChange>
              </w:rPr>
              <w:t>Pharm.D designation service added successfully (as indicated in the /view page) and appears as a checkbox in the “Add Provider” form.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4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49" w:author="Kelvin Watson" w:date="2016-01-14T11:08:00Z">
                  <w:rPr>
                    <w:sz w:val="20"/>
                    <w:szCs w:val="20"/>
                  </w:rPr>
                </w:rPrChange>
              </w:rPr>
              <w:t>No records in the Provider or Designation tables</w:t>
            </w: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5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5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52" w:author="Kelvin Watson" w:date="2016-01-14T11:08:00Z">
                  <w:rPr>
                    <w:sz w:val="20"/>
                    <w:szCs w:val="20"/>
                  </w:rPr>
                </w:rPrChange>
              </w:rPr>
              <w:t>7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ins w:id="53" w:author="Kelvin Watson" w:date="2016-01-14T11:05:00Z"/>
                <w:sz w:val="17"/>
                <w:szCs w:val="17"/>
                <w:rPrChange w:id="54" w:author="Kelvin Watson" w:date="2016-01-14T11:08:00Z">
                  <w:rPr>
                    <w:ins w:id="55" w:author="Kelvin Watson" w:date="2016-01-14T11:05:00Z"/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56" w:author="Kelvin Watson" w:date="2016-01-14T11:08:00Z">
                  <w:rPr>
                    <w:sz w:val="20"/>
                    <w:szCs w:val="20"/>
                  </w:rPr>
                </w:rPrChange>
              </w:rPr>
              <w:t>Edge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58" w:author="Kelvin Watson" w:date="2016-01-14T11:05:00Z">
              <w:r w:rsidRPr="00EA788F">
                <w:rPr>
                  <w:sz w:val="17"/>
                  <w:szCs w:val="17"/>
                  <w:rPrChange w:id="59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6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1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service or a designation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6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3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6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5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7" w:author="Kelvin Watson" w:date="2016-01-14T11:08:00Z">
                  <w:rPr>
                    <w:sz w:val="20"/>
                    <w:szCs w:val="20"/>
                  </w:rPr>
                </w:rPrChange>
              </w:rPr>
              <w:t>phone: 1234567890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6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69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Pr="00EA788F">
              <w:rPr>
                <w:sz w:val="17"/>
                <w:szCs w:val="17"/>
                <w:rPrChange w:id="70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71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"mailto:me@me.com" </w:instrText>
            </w:r>
            <w:r w:rsidRPr="00EA788F">
              <w:rPr>
                <w:sz w:val="17"/>
                <w:szCs w:val="17"/>
                <w:rPrChange w:id="72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73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me@me.com</w:t>
            </w:r>
            <w:r w:rsidRPr="00EA788F">
              <w:rPr>
                <w:sz w:val="17"/>
                <w:szCs w:val="17"/>
                <w:rPrChange w:id="74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7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7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EA788F">
              <w:rPr>
                <w:sz w:val="17"/>
                <w:szCs w:val="17"/>
                <w:rPrChange w:id="77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78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EA788F">
              <w:rPr>
                <w:sz w:val="17"/>
                <w:szCs w:val="17"/>
                <w:rPrChange w:id="79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80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EA788F">
              <w:rPr>
                <w:sz w:val="17"/>
                <w:szCs w:val="17"/>
                <w:rPrChange w:id="81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EA788F">
              <w:rPr>
                <w:sz w:val="17"/>
                <w:szCs w:val="17"/>
                <w:rPrChange w:id="82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84" w:author="Kelvin Watson" w:date="2016-01-14T11:08:00Z">
                  <w:rPr>
                    <w:sz w:val="20"/>
                    <w:szCs w:val="20"/>
                  </w:rPr>
                </w:rPrChange>
              </w:rPr>
              <w:t>designation: ‘’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86" w:author="Kelvin Watson" w:date="2016-01-14T11:08:00Z">
                  <w:rPr>
                    <w:sz w:val="20"/>
                    <w:szCs w:val="20"/>
                  </w:rPr>
                </w:rPrChange>
              </w:rPr>
              <w:t>services: ‘’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88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11:59pm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8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0" w:author="Kelvin Watson" w:date="2016-01-14T11:08:00Z">
                  <w:rPr>
                    <w:sz w:val="20"/>
                    <w:szCs w:val="20"/>
                  </w:rPr>
                </w:rPrChange>
              </w:rPr>
              <w:t>accepting patients: No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2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9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4" w:author="Kelvin Watson" w:date="2016-01-14T11:08:00Z">
                  <w:rPr>
                    <w:sz w:val="20"/>
                    <w:szCs w:val="20"/>
                  </w:rPr>
                </w:rPrChange>
              </w:rPr>
              <w:t>Provider appears in Provider table on form submission, with empty cells under the Designation and Services columns.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9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9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98" w:author="Kelvin Watson" w:date="2016-01-14T11:08:00Z">
                  <w:rPr>
                    <w:sz w:val="20"/>
                    <w:szCs w:val="20"/>
                  </w:rPr>
                </w:rPrChange>
              </w:rPr>
              <w:t>8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ins w:id="99" w:author="Kelvin Watson" w:date="2016-01-14T11:05:00Z"/>
                <w:sz w:val="17"/>
                <w:szCs w:val="17"/>
                <w:rPrChange w:id="100" w:author="Kelvin Watson" w:date="2016-01-14T11:08:00Z">
                  <w:rPr>
                    <w:ins w:id="101" w:author="Kelvin Watson" w:date="2016-01-14T11:05:00Z"/>
                    <w:sz w:val="20"/>
                    <w:szCs w:val="20"/>
                  </w:rPr>
                </w:rPrChange>
              </w:rPr>
            </w:pPr>
            <w:ins w:id="102" w:author="Kelvin Watson" w:date="2016-01-14T11:05:00Z">
              <w:r w:rsidRPr="00EA788F">
                <w:rPr>
                  <w:sz w:val="17"/>
                  <w:szCs w:val="17"/>
                  <w:rPrChange w:id="103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  <w:p w:rsidR="00D455E4" w:rsidRPr="00EA788F" w:rsidRDefault="00D455E4" w:rsidP="00067A25">
            <w:pPr>
              <w:rPr>
                <w:sz w:val="17"/>
                <w:szCs w:val="17"/>
                <w:rPrChange w:id="10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05" w:author="Kelvin Watson" w:date="2016-01-14T11:05:00Z">
              <w:r w:rsidRPr="00EA788F">
                <w:rPr>
                  <w:sz w:val="17"/>
                  <w:szCs w:val="17"/>
                  <w:rPrChange w:id="10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0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08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designation but having created a service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0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0" w:author="Kelvin Watson" w:date="2016-01-14T11:08:00Z">
                  <w:rPr>
                    <w:sz w:val="20"/>
                    <w:szCs w:val="20"/>
                  </w:rPr>
                </w:rPrChange>
              </w:rPr>
              <w:t>first name: Kelvin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1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2" w:author="Kelvin Watson" w:date="2016-01-14T11:08:00Z">
                  <w:rPr>
                    <w:sz w:val="20"/>
                    <w:szCs w:val="20"/>
                  </w:rPr>
                </w:rPrChange>
              </w:rPr>
              <w:t>last name: Watson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1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4" w:author="Kelvin Watson" w:date="2016-01-14T11:08:00Z">
                  <w:rPr>
                    <w:sz w:val="20"/>
                    <w:szCs w:val="20"/>
                  </w:rPr>
                </w:rPrChange>
              </w:rPr>
              <w:t>phone: 1234567890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1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16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email: </w:t>
            </w:r>
            <w:r w:rsidRPr="00EA788F">
              <w:rPr>
                <w:sz w:val="17"/>
                <w:szCs w:val="17"/>
                <w:rPrChange w:id="117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118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"mailto:me@me.com" </w:instrText>
            </w:r>
            <w:r w:rsidRPr="00EA788F">
              <w:rPr>
                <w:sz w:val="17"/>
                <w:szCs w:val="17"/>
                <w:rPrChange w:id="119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120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me@me.com</w:t>
            </w:r>
            <w:r w:rsidRPr="00EA788F">
              <w:rPr>
                <w:sz w:val="17"/>
                <w:szCs w:val="17"/>
                <w:rPrChange w:id="121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2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23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website: </w:t>
            </w:r>
            <w:r w:rsidRPr="00EA788F">
              <w:rPr>
                <w:sz w:val="17"/>
                <w:szCs w:val="17"/>
                <w:rPrChange w:id="124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begin"/>
            </w:r>
            <w:r w:rsidRPr="00EA788F">
              <w:rPr>
                <w:sz w:val="17"/>
                <w:szCs w:val="17"/>
                <w:rPrChange w:id="125" w:author="Kelvin Watson" w:date="2016-01-14T11:08:00Z">
                  <w:rPr>
                    <w:sz w:val="20"/>
                    <w:szCs w:val="20"/>
                  </w:rPr>
                </w:rPrChange>
              </w:rPr>
              <w:instrText xml:space="preserve"> HYPERLINK "http://abc.com" </w:instrText>
            </w:r>
            <w:r w:rsidRPr="00EA788F">
              <w:rPr>
                <w:sz w:val="17"/>
                <w:szCs w:val="17"/>
                <w:rPrChange w:id="126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separate"/>
            </w:r>
            <w:r w:rsidRPr="00EA788F">
              <w:rPr>
                <w:rStyle w:val="Hyperlink"/>
                <w:sz w:val="17"/>
                <w:szCs w:val="17"/>
                <w:rPrChange w:id="127" w:author="Kelvin Watson" w:date="2016-01-14T11:08:00Z">
                  <w:rPr>
                    <w:rStyle w:val="Hyperlink"/>
                    <w:sz w:val="20"/>
                    <w:szCs w:val="20"/>
                  </w:rPr>
                </w:rPrChange>
              </w:rPr>
              <w:t>http://abc.com</w:t>
            </w:r>
            <w:r w:rsidRPr="00EA788F">
              <w:rPr>
                <w:sz w:val="17"/>
                <w:szCs w:val="17"/>
                <w:rPrChange w:id="128" w:author="Kelvin Watson" w:date="2016-01-14T11:08:00Z">
                  <w:rPr>
                    <w:sz w:val="20"/>
                    <w:szCs w:val="20"/>
                  </w:rPr>
                </w:rPrChange>
              </w:rPr>
              <w:fldChar w:fldCharType="end"/>
            </w:r>
            <w:r w:rsidRPr="00EA788F">
              <w:rPr>
                <w:sz w:val="17"/>
                <w:szCs w:val="17"/>
                <w:rPrChange w:id="129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1" w:author="Kelvin Watson" w:date="2016-01-14T11:08:00Z">
                  <w:rPr>
                    <w:sz w:val="20"/>
                    <w:szCs w:val="20"/>
                  </w:rPr>
                </w:rPrChange>
              </w:rPr>
              <w:t>designation: Pharm.D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3" w:author="Kelvin Watson" w:date="2016-01-14T11:08:00Z">
                  <w:rPr>
                    <w:sz w:val="20"/>
                    <w:szCs w:val="20"/>
                  </w:rPr>
                </w:rPrChange>
              </w:rPr>
              <w:t>services: ‘’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5" w:author="Kelvin Watson" w:date="2016-01-14T11:08:00Z">
                  <w:rPr>
                    <w:sz w:val="20"/>
                    <w:szCs w:val="20"/>
                  </w:rPr>
                </w:rPrChange>
              </w:rPr>
              <w:t>best time to contact: 11:59pm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3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7" w:author="Kelvin Watson" w:date="2016-01-14T11:08:00Z">
                  <w:rPr>
                    <w:sz w:val="20"/>
                    <w:szCs w:val="20"/>
                  </w:rPr>
                </w:rPrChange>
              </w:rPr>
              <w:t>accepting patients: No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3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39" w:author="Kelvin Watson" w:date="2016-01-14T11:08:00Z">
                  <w:rPr>
                    <w:sz w:val="20"/>
                    <w:szCs w:val="20"/>
                  </w:rPr>
                </w:rPrChange>
              </w:rPr>
              <w:t>Provider successfully added as evidenced by the /view page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41" w:author="Kelvin Watson" w:date="2016-01-14T11:08:00Z">
                  <w:rPr>
                    <w:sz w:val="20"/>
                    <w:szCs w:val="20"/>
                  </w:rPr>
                </w:rPrChange>
              </w:rPr>
              <w:t>Provider appears in Provider table on form submission, with empty cell under the Services columns, but the “Pharm.D” designation under the Designation column.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43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Pharm.D should also be in the Designations table beneath the Provider </w:t>
            </w:r>
            <w:r w:rsidRPr="00EA788F">
              <w:rPr>
                <w:sz w:val="17"/>
                <w:szCs w:val="17"/>
                <w:rPrChange w:id="144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table in the view and admin pages.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4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46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4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48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9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ins w:id="149" w:author="Kelvin Watson" w:date="2016-01-14T11:05:00Z"/>
                <w:sz w:val="17"/>
                <w:szCs w:val="17"/>
                <w:rPrChange w:id="150" w:author="Kelvin Watson" w:date="2016-01-14T11:08:00Z">
                  <w:rPr>
                    <w:ins w:id="151" w:author="Kelvin Watson" w:date="2016-01-14T11:05:00Z"/>
                    <w:sz w:val="20"/>
                    <w:szCs w:val="20"/>
                  </w:rPr>
                </w:rPrChange>
              </w:rPr>
            </w:pPr>
            <w:ins w:id="152" w:author="Kelvin Watson" w:date="2016-01-14T11:05:00Z">
              <w:r w:rsidRPr="00EA788F">
                <w:rPr>
                  <w:sz w:val="17"/>
                  <w:szCs w:val="17"/>
                  <w:rPrChange w:id="153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  <w:p w:rsidR="00D455E4" w:rsidRPr="00EA788F" w:rsidRDefault="00D455E4" w:rsidP="00067A25">
            <w:pPr>
              <w:rPr>
                <w:sz w:val="17"/>
                <w:szCs w:val="17"/>
                <w:rPrChange w:id="15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55" w:author="Kelvin Watson" w:date="2016-01-14T11:05:00Z">
              <w:r w:rsidRPr="00EA788F">
                <w:rPr>
                  <w:sz w:val="17"/>
                  <w:szCs w:val="17"/>
                  <w:rPrChange w:id="15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58" w:author="Kelvin Watson" w:date="2016-01-14T11:08:00Z">
                  <w:rPr>
                    <w:sz w:val="20"/>
                    <w:szCs w:val="20"/>
                  </w:rPr>
                </w:rPrChange>
              </w:rPr>
              <w:t>Empty database, create first provider without first creating a service but having created a designation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5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61" w:author="Kelvin Watson" w:date="2016-01-14T11:08:00Z">
                  <w:rPr>
                    <w:sz w:val="20"/>
                    <w:szCs w:val="20"/>
                  </w:rPr>
                </w:rPrChange>
              </w:rPr>
              <w:t xml:space="preserve"> </w:t>
            </w:r>
          </w:p>
          <w:p w:rsidR="00D455E4" w:rsidRPr="00EA788F" w:rsidRDefault="00D455E4" w:rsidP="00067A25">
            <w:pPr>
              <w:rPr>
                <w:sz w:val="17"/>
                <w:szCs w:val="17"/>
                <w:rPrChange w:id="162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65" w:author="Kelvin Watson" w:date="2016-01-14T11:08:00Z">
                  <w:rPr>
                    <w:sz w:val="20"/>
                    <w:szCs w:val="20"/>
                  </w:rPr>
                </w:rPrChange>
              </w:rPr>
              <w:t>10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67" w:author="Kelvin Watson" w:date="2016-01-14T11:05:00Z">
              <w:r w:rsidRPr="00EA788F">
                <w:rPr>
                  <w:sz w:val="17"/>
                  <w:szCs w:val="17"/>
                  <w:rPrChange w:id="168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6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0" w:author="Kelvin Watson" w:date="2016-01-14T11:08:00Z">
                  <w:rPr>
                    <w:sz w:val="20"/>
                    <w:szCs w:val="20"/>
                  </w:rPr>
                </w:rPrChange>
              </w:rPr>
              <w:t>Delete all services, even though they have been associated with providers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2" w:author="Kelvin Watson" w:date="2016-01-14T11:08:00Z">
                  <w:rPr>
                    <w:sz w:val="20"/>
                    <w:szCs w:val="20"/>
                  </w:rPr>
                </w:rPrChange>
              </w:rPr>
              <w:t>Delete all services using the Datastore Admin and refresh the /admin page</w:t>
            </w:r>
          </w:p>
        </w:tc>
        <w:tc>
          <w:tcPr>
            <w:tcW w:w="914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D455E4" w:rsidRPr="00EA788F" w:rsidRDefault="00D455E4" w:rsidP="001F25B8">
            <w:pPr>
              <w:rPr>
                <w:sz w:val="17"/>
                <w:szCs w:val="17"/>
                <w:rPrChange w:id="17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5" w:author="Kelvin Watson" w:date="2016-01-14T11:08:00Z">
                  <w:rPr>
                    <w:sz w:val="20"/>
                    <w:szCs w:val="20"/>
                  </w:rPr>
                </w:rPrChange>
              </w:rPr>
              <w:t>Under “All Records Currently in Database,” Designation table is empty, but provider tables still contain designations. This is the desired.</w:t>
            </w:r>
          </w:p>
        </w:tc>
      </w:tr>
      <w:tr w:rsidR="00D455E4" w:rsidRPr="00F34A3B" w:rsidTr="00B6486E">
        <w:tc>
          <w:tcPr>
            <w:tcW w:w="128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77" w:author="Kelvin Watson" w:date="2016-01-14T11:08:00Z">
                  <w:rPr>
                    <w:sz w:val="20"/>
                    <w:szCs w:val="20"/>
                  </w:rPr>
                </w:rPrChange>
              </w:rPr>
              <w:t>11</w:t>
            </w:r>
          </w:p>
        </w:tc>
        <w:tc>
          <w:tcPr>
            <w:tcW w:w="64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7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79" w:author="Kelvin Watson" w:date="2016-01-14T11:05:00Z">
              <w:r w:rsidRPr="00EA788F">
                <w:rPr>
                  <w:sz w:val="17"/>
                  <w:szCs w:val="17"/>
                  <w:rPrChange w:id="180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8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82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/view page directly.</w:t>
            </w:r>
          </w:p>
        </w:tc>
        <w:tc>
          <w:tcPr>
            <w:tcW w:w="835" w:type="pct"/>
          </w:tcPr>
          <w:p w:rsidR="00D455E4" w:rsidRPr="00EA788F" w:rsidRDefault="00D455E4" w:rsidP="00067A25">
            <w:pPr>
              <w:rPr>
                <w:sz w:val="17"/>
                <w:szCs w:val="17"/>
                <w:rPrChange w:id="18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D455E4" w:rsidRPr="00EA788F" w:rsidRDefault="00B6486E" w:rsidP="00067A25">
            <w:pPr>
              <w:rPr>
                <w:sz w:val="17"/>
                <w:szCs w:val="17"/>
                <w:rPrChange w:id="18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>Redirects to /admin</w:t>
            </w:r>
          </w:p>
        </w:tc>
        <w:tc>
          <w:tcPr>
            <w:tcW w:w="1702" w:type="pct"/>
          </w:tcPr>
          <w:p w:rsidR="00D455E4" w:rsidRPr="00EA788F" w:rsidRDefault="00B6486E" w:rsidP="00B6486E">
            <w:pPr>
              <w:rPr>
                <w:color w:val="FF0000"/>
                <w:sz w:val="17"/>
                <w:szCs w:val="17"/>
                <w:rPrChange w:id="185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 xml:space="preserve">Redirects to /admin 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8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87" w:author="Kelvin Watson" w:date="2016-01-14T11:08:00Z">
                  <w:rPr>
                    <w:sz w:val="20"/>
                    <w:szCs w:val="20"/>
                  </w:rPr>
                </w:rPrChange>
              </w:rPr>
              <w:t>12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8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89" w:author="Kelvin Watson" w:date="2016-01-14T11:05:00Z">
              <w:r w:rsidRPr="00EA788F">
                <w:rPr>
                  <w:sz w:val="17"/>
                  <w:szCs w:val="17"/>
                  <w:rPrChange w:id="190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92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/edit page directly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4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195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 xml:space="preserve">Redirects to /admin 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197" w:author="Kelvin Watson" w:date="2016-01-14T11:08:00Z">
                  <w:rPr>
                    <w:sz w:val="20"/>
                    <w:szCs w:val="20"/>
                  </w:rPr>
                </w:rPrChange>
              </w:rPr>
              <w:t>13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19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199" w:author="Kelvin Watson" w:date="2016-01-14T11:05:00Z">
              <w:r w:rsidRPr="00EA788F">
                <w:rPr>
                  <w:sz w:val="17"/>
                  <w:szCs w:val="17"/>
                  <w:rPrChange w:id="200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02" w:author="Kelvin Watson" w:date="2016-01-14T11:08:00Z">
                  <w:rPr>
                    <w:sz w:val="20"/>
                    <w:szCs w:val="20"/>
                  </w:rPr>
                </w:rPrChange>
              </w:rPr>
              <w:t>Navigate to an invalid url e.g. malenah-portal.appspot.com/a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4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63737F" w:rsidP="00B6486E">
            <w:pPr>
              <w:rPr>
                <w:color w:val="FF0000"/>
                <w:sz w:val="17"/>
                <w:szCs w:val="17"/>
                <w:rPrChange w:id="205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B6486E">
              <w:rPr>
                <w:sz w:val="17"/>
                <w:szCs w:val="17"/>
              </w:rPr>
              <w:t>Redirects to /admin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07" w:author="Kelvin Watson" w:date="2016-01-14T11:08:00Z">
                  <w:rPr>
                    <w:sz w:val="20"/>
                    <w:szCs w:val="20"/>
                  </w:rPr>
                </w:rPrChange>
              </w:rPr>
              <w:t>14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0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09" w:author="Kelvin Watson" w:date="2016-01-14T11:05:00Z">
              <w:r w:rsidRPr="00EA788F">
                <w:rPr>
                  <w:sz w:val="17"/>
                  <w:szCs w:val="17"/>
                  <w:rPrChange w:id="210" w:author="Kelvin Watson" w:date="2016-01-14T11:08:00Z">
                    <w:rPr>
                      <w:sz w:val="20"/>
                      <w:szCs w:val="20"/>
                    </w:rPr>
                  </w:rPrChange>
                </w:rPr>
                <w:t>Edge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12" w:author="Kelvin Watson" w:date="2016-01-14T11:08:00Z">
                  <w:rPr>
                    <w:sz w:val="20"/>
                    <w:szCs w:val="20"/>
                  </w:rPr>
                </w:rPrChange>
              </w:rPr>
              <w:t>Navigate to the /admin page directly.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3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4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CB11C3" w:rsidP="00CB11C3">
            <w:pPr>
              <w:rPr>
                <w:sz w:val="17"/>
                <w:szCs w:val="17"/>
                <w:rPrChange w:id="21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7"/>
                <w:szCs w:val="17"/>
              </w:rPr>
              <w:t>Correctly renders administration page with forms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16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17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5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1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19" w:author="Kelvin Watson" w:date="2016-01-14T11:05:00Z">
              <w:r w:rsidRPr="00EA788F">
                <w:rPr>
                  <w:sz w:val="17"/>
                  <w:szCs w:val="17"/>
                  <w:rPrChange w:id="220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2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2" w:author="Kelvin Watson" w:date="2016-01-14T11:08:00Z">
                  <w:rPr>
                    <w:sz w:val="20"/>
                    <w:szCs w:val="20"/>
                  </w:rPr>
                </w:rPrChange>
              </w:rPr>
              <w:t>Duplicate designation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2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4" w:author="Kelvin Watson" w:date="2016-01-14T11:08:00Z">
                  <w:rPr>
                    <w:sz w:val="20"/>
                    <w:szCs w:val="20"/>
                  </w:rPr>
                </w:rPrChange>
              </w:rPr>
              <w:t>Add designation “MD” twice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2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6" w:author="Kelvin Watson" w:date="2016-01-14T11:08:00Z">
                  <w:rPr>
                    <w:sz w:val="20"/>
                    <w:szCs w:val="20"/>
                  </w:rPr>
                </w:rPrChange>
              </w:rPr>
              <w:t>Reject the addition of designations with the same name as a designation entity already in the database.</w:t>
            </w:r>
          </w:p>
        </w:tc>
        <w:tc>
          <w:tcPr>
            <w:tcW w:w="1702" w:type="pct"/>
          </w:tcPr>
          <w:p w:rsidR="00B6486E" w:rsidRPr="002B27DC" w:rsidRDefault="00B6486E" w:rsidP="00B6486E">
            <w:pPr>
              <w:rPr>
                <w:sz w:val="17"/>
                <w:szCs w:val="17"/>
              </w:rPr>
            </w:pPr>
            <w:r w:rsidRPr="002B27DC">
              <w:rPr>
                <w:sz w:val="17"/>
                <w:szCs w:val="17"/>
              </w:rPr>
              <w:t>Unable to add record for the following reason(s):</w:t>
            </w:r>
          </w:p>
          <w:p w:rsidR="00B6486E" w:rsidRPr="002B27DC" w:rsidRDefault="00B6486E" w:rsidP="00B6486E">
            <w:pPr>
              <w:rPr>
                <w:sz w:val="17"/>
                <w:szCs w:val="17"/>
              </w:rPr>
            </w:pPr>
          </w:p>
          <w:p w:rsidR="00B6486E" w:rsidRPr="002B27DC" w:rsidRDefault="00B6486E" w:rsidP="00B6486E">
            <w:pPr>
              <w:rPr>
                <w:sz w:val="17"/>
                <w:szCs w:val="17"/>
                <w:rPrChange w:id="227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2B27DC">
              <w:rPr>
                <w:sz w:val="17"/>
                <w:szCs w:val="17"/>
              </w:rPr>
              <w:t>The designation you are trying to add already exists in the database.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2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29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6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31" w:author="Kelvin Watson" w:date="2016-01-14T11:05:00Z">
              <w:r w:rsidRPr="00EA788F">
                <w:rPr>
                  <w:sz w:val="17"/>
                  <w:szCs w:val="17"/>
                  <w:rPrChange w:id="232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34" w:author="Kelvin Watson" w:date="2016-01-14T11:08:00Z">
                  <w:rPr>
                    <w:sz w:val="20"/>
                    <w:szCs w:val="20"/>
                  </w:rPr>
                </w:rPrChange>
              </w:rPr>
              <w:t>Duplicate service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36" w:author="Kelvin Watson" w:date="2016-01-14T11:08:00Z">
                  <w:rPr>
                    <w:sz w:val="20"/>
                    <w:szCs w:val="20"/>
                  </w:rPr>
                </w:rPrChange>
              </w:rPr>
              <w:t>Add service “Counseling” twice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3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38" w:author="Kelvin Watson" w:date="2016-01-14T11:08:00Z">
                  <w:rPr>
                    <w:sz w:val="20"/>
                    <w:szCs w:val="20"/>
                  </w:rPr>
                </w:rPrChange>
              </w:rPr>
              <w:t>Reject the addition of services with the same name as a service entity already in the database.</w:t>
            </w:r>
          </w:p>
        </w:tc>
        <w:tc>
          <w:tcPr>
            <w:tcW w:w="1702" w:type="pct"/>
          </w:tcPr>
          <w:p w:rsidR="00B6486E" w:rsidRPr="002B27DC" w:rsidRDefault="00B6486E" w:rsidP="00B6486E">
            <w:pPr>
              <w:rPr>
                <w:sz w:val="17"/>
                <w:szCs w:val="17"/>
              </w:rPr>
            </w:pPr>
            <w:r w:rsidRPr="002B27DC">
              <w:rPr>
                <w:sz w:val="17"/>
                <w:szCs w:val="17"/>
              </w:rPr>
              <w:t>Unable to add record for the following reason(s):</w:t>
            </w:r>
          </w:p>
          <w:p w:rsidR="00B6486E" w:rsidRPr="002B27DC" w:rsidRDefault="00B6486E" w:rsidP="00B6486E">
            <w:pPr>
              <w:rPr>
                <w:sz w:val="17"/>
                <w:szCs w:val="17"/>
              </w:rPr>
            </w:pPr>
          </w:p>
          <w:p w:rsidR="00B6486E" w:rsidRPr="002B27DC" w:rsidRDefault="00B6486E" w:rsidP="00B6486E">
            <w:pPr>
              <w:rPr>
                <w:sz w:val="17"/>
                <w:szCs w:val="17"/>
                <w:rPrChange w:id="239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  <w:r w:rsidRPr="002B27DC">
              <w:rPr>
                <w:sz w:val="17"/>
                <w:szCs w:val="17"/>
              </w:rPr>
              <w:t>The service you are trying to add already exists in the database.</w:t>
            </w: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4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41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7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43" w:author="Kelvin Watson" w:date="2016-01-14T11:05:00Z">
              <w:r w:rsidRPr="00EA788F">
                <w:rPr>
                  <w:sz w:val="17"/>
                  <w:szCs w:val="17"/>
                  <w:rPrChange w:id="244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46" w:author="Kelvin Watson" w:date="2016-01-14T11:08:00Z">
                  <w:rPr>
                    <w:sz w:val="20"/>
                    <w:szCs w:val="20"/>
                  </w:rPr>
                </w:rPrChange>
              </w:rPr>
              <w:t>Enter invalid URL for website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7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48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49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50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51" w:author="Kelvin Watson" w:date="2016-01-14T11:08:00Z">
                  <w:rPr>
                    <w:sz w:val="20"/>
                    <w:szCs w:val="20"/>
                  </w:rPr>
                </w:rPrChange>
              </w:rPr>
              <w:t>1</w:t>
            </w:r>
            <w:r w:rsidR="00CB11C3">
              <w:rPr>
                <w:sz w:val="17"/>
                <w:szCs w:val="17"/>
              </w:rPr>
              <w:t>8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53" w:author="Kelvin Watson" w:date="2016-01-14T11:05:00Z">
              <w:r w:rsidRPr="00EA788F">
                <w:rPr>
                  <w:sz w:val="17"/>
                  <w:szCs w:val="17"/>
                  <w:rPrChange w:id="254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56" w:author="Kelvin Watson" w:date="2016-01-14T11:08:00Z">
                  <w:rPr>
                    <w:sz w:val="20"/>
                    <w:szCs w:val="20"/>
                  </w:rPr>
                </w:rPrChange>
              </w:rPr>
              <w:t>Enter invalid phone number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58" w:author="Kelvin Watson" w:date="2016-01-14T11:08:00Z">
                  <w:rPr>
                    <w:sz w:val="20"/>
                    <w:szCs w:val="20"/>
                  </w:rPr>
                </w:rPrChange>
              </w:rPr>
              <w:t>‘abc-def-ghij’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5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60" w:author="Kelvin Watson" w:date="2016-01-14T11:08:00Z">
                  <w:rPr>
                    <w:sz w:val="20"/>
                    <w:szCs w:val="20"/>
                  </w:rPr>
                </w:rPrChange>
              </w:rPr>
              <w:t>Reject invalid phone numbers</w:t>
            </w: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61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CB11C3" w:rsidP="00B6486E">
            <w:pPr>
              <w:rPr>
                <w:sz w:val="17"/>
                <w:szCs w:val="17"/>
                <w:rPrChange w:id="26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7"/>
                <w:szCs w:val="17"/>
              </w:rPr>
              <w:t>19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263" w:author="Kelvin Watson" w:date="2016-01-14T11:05:00Z"/>
                <w:sz w:val="17"/>
                <w:szCs w:val="17"/>
                <w:rPrChange w:id="264" w:author="Kelvin Watson" w:date="2016-01-14T11:08:00Z">
                  <w:rPr>
                    <w:ins w:id="265" w:author="Kelvin Watson" w:date="2016-01-14T11:05:00Z"/>
                    <w:sz w:val="20"/>
                    <w:szCs w:val="20"/>
                  </w:rPr>
                </w:rPrChange>
              </w:rPr>
            </w:pPr>
            <w:ins w:id="266" w:author="Kelvin Watson" w:date="2016-01-14T11:05:00Z">
              <w:r w:rsidRPr="00EA788F">
                <w:rPr>
                  <w:sz w:val="17"/>
                  <w:szCs w:val="17"/>
                  <w:rPrChange w:id="267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26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69" w:author="Kelvin Watson" w:date="2016-01-14T11:05:00Z">
              <w:r w:rsidRPr="00EA788F">
                <w:rPr>
                  <w:sz w:val="17"/>
                  <w:szCs w:val="17"/>
                  <w:rPrChange w:id="270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71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72" w:author="Kelvin Watson" w:date="2016-01-14T11:08:00Z">
                  <w:rPr>
                    <w:sz w:val="20"/>
                    <w:szCs w:val="20"/>
                  </w:rPr>
                </w:rPrChange>
              </w:rPr>
              <w:t>Enter invalid email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73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74" w:author="Kelvin Watson" w:date="2016-01-14T11:08:00Z">
                  <w:rPr>
                    <w:sz w:val="20"/>
                    <w:szCs w:val="20"/>
                  </w:rPr>
                </w:rPrChange>
              </w:rPr>
              <w:t>‘example123@@.com’</w:t>
            </w: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75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76" w:author="Kelvin Watson" w:date="2016-01-14T11:08:00Z">
                  <w:rPr>
                    <w:sz w:val="20"/>
                    <w:szCs w:val="20"/>
                  </w:rPr>
                </w:rPrChange>
              </w:rPr>
              <w:t>Reject invalid emails</w:t>
            </w: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77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CB11C3" w:rsidP="00B6486E">
            <w:pPr>
              <w:rPr>
                <w:sz w:val="17"/>
                <w:szCs w:val="17"/>
                <w:rPrChange w:id="278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>
              <w:rPr>
                <w:sz w:val="17"/>
                <w:szCs w:val="17"/>
              </w:rPr>
              <w:t>20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279" w:author="Kelvin Watson" w:date="2016-01-14T11:05:00Z"/>
                <w:sz w:val="17"/>
                <w:szCs w:val="17"/>
                <w:rPrChange w:id="280" w:author="Kelvin Watson" w:date="2016-01-14T11:08:00Z">
                  <w:rPr>
                    <w:ins w:id="281" w:author="Kelvin Watson" w:date="2016-01-14T11:05:00Z"/>
                    <w:sz w:val="20"/>
                    <w:szCs w:val="20"/>
                  </w:rPr>
                </w:rPrChange>
              </w:rPr>
            </w:pPr>
            <w:ins w:id="282" w:author="Kelvin Watson" w:date="2016-01-14T11:05:00Z">
              <w:r w:rsidRPr="00EA788F">
                <w:rPr>
                  <w:sz w:val="17"/>
                  <w:szCs w:val="17"/>
                  <w:rPrChange w:id="28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28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285" w:author="Kelvin Watson" w:date="2016-01-14T11:05:00Z">
              <w:r w:rsidRPr="00EA788F">
                <w:rPr>
                  <w:sz w:val="17"/>
                  <w:szCs w:val="17"/>
                  <w:rPrChange w:id="28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66714D">
            <w:pPr>
              <w:rPr>
                <w:sz w:val="17"/>
                <w:szCs w:val="17"/>
                <w:rPrChange w:id="28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88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first name</w:t>
            </w:r>
            <w:r w:rsidR="0066714D">
              <w:rPr>
                <w:sz w:val="17"/>
                <w:szCs w:val="17"/>
              </w:rPr>
              <w:t xml:space="preserve"> in Chrome and Safari. 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8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29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291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29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293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1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294" w:author="Kelvin Watson" w:date="2016-01-14T11:06:00Z"/>
                <w:sz w:val="17"/>
                <w:szCs w:val="17"/>
                <w:rPrChange w:id="295" w:author="Kelvin Watson" w:date="2016-01-14T11:08:00Z">
                  <w:rPr>
                    <w:ins w:id="296" w:author="Kelvin Watson" w:date="2016-01-14T11:06:00Z"/>
                    <w:sz w:val="20"/>
                    <w:szCs w:val="20"/>
                  </w:rPr>
                </w:rPrChange>
              </w:rPr>
            </w:pPr>
            <w:ins w:id="297" w:author="Kelvin Watson" w:date="2016-01-14T11:06:00Z">
              <w:r w:rsidRPr="00EA788F">
                <w:rPr>
                  <w:sz w:val="17"/>
                  <w:szCs w:val="17"/>
                  <w:rPrChange w:id="29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29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00" w:author="Kelvin Watson" w:date="2016-01-14T11:06:00Z">
              <w:r w:rsidRPr="00EA788F">
                <w:rPr>
                  <w:sz w:val="17"/>
                  <w:szCs w:val="17"/>
                  <w:rPrChange w:id="301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0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03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last name.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</w:t>
            </w:r>
            <w:r w:rsidR="0066714D">
              <w:rPr>
                <w:sz w:val="17"/>
                <w:szCs w:val="17"/>
              </w:rPr>
              <w:t>“</w:t>
            </w:r>
            <w:r w:rsidR="0066714D">
              <w:rPr>
                <w:sz w:val="17"/>
                <w:szCs w:val="17"/>
              </w:rPr>
              <w:t>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04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0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06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0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08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2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09" w:author="Kelvin Watson" w:date="2016-01-14T11:06:00Z"/>
                <w:sz w:val="17"/>
                <w:szCs w:val="17"/>
                <w:rPrChange w:id="310" w:author="Kelvin Watson" w:date="2016-01-14T11:08:00Z">
                  <w:rPr>
                    <w:ins w:id="311" w:author="Kelvin Watson" w:date="2016-01-14T11:06:00Z"/>
                    <w:sz w:val="20"/>
                    <w:szCs w:val="20"/>
                  </w:rPr>
                </w:rPrChange>
              </w:rPr>
            </w:pPr>
            <w:ins w:id="312" w:author="Kelvin Watson" w:date="2016-01-14T11:06:00Z">
              <w:r w:rsidRPr="00EA788F">
                <w:rPr>
                  <w:sz w:val="17"/>
                  <w:szCs w:val="17"/>
                  <w:rPrChange w:id="31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1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15" w:author="Kelvin Watson" w:date="2016-01-14T11:06:00Z">
              <w:r w:rsidRPr="00EA788F">
                <w:rPr>
                  <w:sz w:val="17"/>
                  <w:szCs w:val="17"/>
                  <w:rPrChange w:id="31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1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18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phone.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1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2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21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2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23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3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24" w:author="Kelvin Watson" w:date="2016-01-14T11:06:00Z"/>
                <w:sz w:val="17"/>
                <w:szCs w:val="17"/>
                <w:rPrChange w:id="325" w:author="Kelvin Watson" w:date="2016-01-14T11:08:00Z">
                  <w:rPr>
                    <w:ins w:id="326" w:author="Kelvin Watson" w:date="2016-01-14T11:06:00Z"/>
                    <w:sz w:val="20"/>
                    <w:szCs w:val="20"/>
                  </w:rPr>
                </w:rPrChange>
              </w:rPr>
            </w:pPr>
            <w:ins w:id="327" w:author="Kelvin Watson" w:date="2016-01-14T11:06:00Z">
              <w:r w:rsidRPr="00EA788F">
                <w:rPr>
                  <w:sz w:val="17"/>
                  <w:szCs w:val="17"/>
                  <w:rPrChange w:id="32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2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30" w:author="Kelvin Watson" w:date="2016-01-14T11:06:00Z">
              <w:r w:rsidRPr="00EA788F">
                <w:rPr>
                  <w:sz w:val="17"/>
                  <w:szCs w:val="17"/>
                  <w:rPrChange w:id="331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3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33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email.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34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3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36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3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38" w:author="Kelvin Watson" w:date="2016-01-14T11:08:00Z">
                  <w:rPr>
                    <w:sz w:val="20"/>
                    <w:szCs w:val="20"/>
                  </w:rPr>
                </w:rPrChange>
              </w:rPr>
              <w:t>2</w:t>
            </w:r>
            <w:r w:rsidR="00CB11C3">
              <w:rPr>
                <w:sz w:val="17"/>
                <w:szCs w:val="17"/>
              </w:rPr>
              <w:t>4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39" w:author="Kelvin Watson" w:date="2016-01-14T11:06:00Z"/>
                <w:sz w:val="17"/>
                <w:szCs w:val="17"/>
                <w:rPrChange w:id="340" w:author="Kelvin Watson" w:date="2016-01-14T11:08:00Z">
                  <w:rPr>
                    <w:ins w:id="341" w:author="Kelvin Watson" w:date="2016-01-14T11:06:00Z"/>
                    <w:sz w:val="20"/>
                    <w:szCs w:val="20"/>
                  </w:rPr>
                </w:rPrChange>
              </w:rPr>
            </w:pPr>
            <w:ins w:id="342" w:author="Kelvin Watson" w:date="2016-01-14T11:06:00Z">
              <w:r w:rsidRPr="00EA788F">
                <w:rPr>
                  <w:sz w:val="17"/>
                  <w:szCs w:val="17"/>
                  <w:rPrChange w:id="343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44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45" w:author="Kelvin Watson" w:date="2016-01-14T11:06:00Z">
              <w:r w:rsidRPr="00EA788F">
                <w:rPr>
                  <w:sz w:val="17"/>
                  <w:szCs w:val="17"/>
                  <w:rPrChange w:id="346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47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48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 missing designation.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49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50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51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B6486E" w:rsidRPr="00F34A3B" w:rsidTr="00B6486E">
        <w:tc>
          <w:tcPr>
            <w:tcW w:w="128" w:type="pct"/>
          </w:tcPr>
          <w:p w:rsidR="00B6486E" w:rsidRPr="00EA788F" w:rsidRDefault="00B6486E" w:rsidP="00CB11C3">
            <w:pPr>
              <w:rPr>
                <w:sz w:val="17"/>
                <w:szCs w:val="17"/>
                <w:rPrChange w:id="35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53" w:author="Kelvin Watson" w:date="2016-01-14T11:08:00Z">
                  <w:rPr>
                    <w:sz w:val="20"/>
                    <w:szCs w:val="20"/>
                  </w:rPr>
                </w:rPrChange>
              </w:rPr>
              <w:lastRenderedPageBreak/>
              <w:t>2</w:t>
            </w:r>
            <w:r w:rsidR="00CB11C3">
              <w:rPr>
                <w:sz w:val="17"/>
                <w:szCs w:val="17"/>
              </w:rPr>
              <w:t>5</w:t>
            </w:r>
          </w:p>
        </w:tc>
        <w:tc>
          <w:tcPr>
            <w:tcW w:w="646" w:type="pct"/>
          </w:tcPr>
          <w:p w:rsidR="00B6486E" w:rsidRPr="00EA788F" w:rsidRDefault="00B6486E" w:rsidP="00B6486E">
            <w:pPr>
              <w:rPr>
                <w:ins w:id="354" w:author="Kelvin Watson" w:date="2016-01-14T11:06:00Z"/>
                <w:sz w:val="17"/>
                <w:szCs w:val="17"/>
                <w:rPrChange w:id="355" w:author="Kelvin Watson" w:date="2016-01-14T11:08:00Z">
                  <w:rPr>
                    <w:ins w:id="356" w:author="Kelvin Watson" w:date="2016-01-14T11:06:00Z"/>
                    <w:sz w:val="20"/>
                    <w:szCs w:val="20"/>
                  </w:rPr>
                </w:rPrChange>
              </w:rPr>
            </w:pPr>
            <w:ins w:id="357" w:author="Kelvin Watson" w:date="2016-01-14T11:06:00Z">
              <w:r w:rsidRPr="00EA788F">
                <w:rPr>
                  <w:sz w:val="17"/>
                  <w:szCs w:val="17"/>
                  <w:rPrChange w:id="358" w:author="Kelvin Watson" w:date="2016-01-14T11:08:00Z">
                    <w:rPr>
                      <w:sz w:val="20"/>
                      <w:szCs w:val="20"/>
                    </w:rPr>
                  </w:rPrChange>
                </w:rPr>
                <w:t>Blank</w:t>
              </w:r>
            </w:ins>
          </w:p>
          <w:p w:rsidR="00B6486E" w:rsidRPr="00EA788F" w:rsidRDefault="00B6486E" w:rsidP="00B6486E">
            <w:pPr>
              <w:rPr>
                <w:sz w:val="17"/>
                <w:szCs w:val="17"/>
                <w:rPrChange w:id="359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ins w:id="360" w:author="Kelvin Watson" w:date="2016-01-14T11:06:00Z">
              <w:r w:rsidRPr="00EA788F">
                <w:rPr>
                  <w:sz w:val="17"/>
                  <w:szCs w:val="17"/>
                  <w:rPrChange w:id="361" w:author="Kelvin Watson" w:date="2016-01-14T11:08:00Z">
                    <w:rPr>
                      <w:sz w:val="20"/>
                      <w:szCs w:val="20"/>
                    </w:rPr>
                  </w:rPrChange>
                </w:rPr>
                <w:t>Basic</w:t>
              </w:r>
            </w:ins>
          </w:p>
        </w:tc>
        <w:tc>
          <w:tcPr>
            <w:tcW w:w="776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62" w:author="Kelvin Watson" w:date="2016-01-14T11:08:00Z">
                  <w:rPr>
                    <w:sz w:val="20"/>
                    <w:szCs w:val="20"/>
                  </w:rPr>
                </w:rPrChange>
              </w:rPr>
            </w:pPr>
            <w:r w:rsidRPr="00EA788F">
              <w:rPr>
                <w:sz w:val="17"/>
                <w:szCs w:val="17"/>
                <w:rPrChange w:id="363" w:author="Kelvin Watson" w:date="2016-01-14T11:08:00Z">
                  <w:rPr>
                    <w:sz w:val="20"/>
                    <w:szCs w:val="20"/>
                  </w:rPr>
                </w:rPrChange>
              </w:rPr>
              <w:t>Submit “Add a Provider” form without checking off services(s).</w:t>
            </w:r>
            <w:r w:rsidR="0066714D">
              <w:rPr>
                <w:sz w:val="17"/>
                <w:szCs w:val="17"/>
              </w:rPr>
              <w:t xml:space="preserve"> </w:t>
            </w:r>
            <w:r w:rsidR="0066714D">
              <w:rPr>
                <w:sz w:val="17"/>
                <w:szCs w:val="17"/>
              </w:rPr>
              <w:t>(“required” attribute is not supported in Safari)</w:t>
            </w:r>
          </w:p>
        </w:tc>
        <w:tc>
          <w:tcPr>
            <w:tcW w:w="835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64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914" w:type="pct"/>
          </w:tcPr>
          <w:p w:rsidR="00B6486E" w:rsidRPr="00EA788F" w:rsidRDefault="00B6486E" w:rsidP="00B6486E">
            <w:pPr>
              <w:rPr>
                <w:sz w:val="17"/>
                <w:szCs w:val="17"/>
                <w:rPrChange w:id="365" w:author="Kelvin Watson" w:date="2016-01-14T11:08:00Z">
                  <w:rPr>
                    <w:sz w:val="20"/>
                    <w:szCs w:val="20"/>
                  </w:rPr>
                </w:rPrChange>
              </w:rPr>
            </w:pPr>
          </w:p>
        </w:tc>
        <w:tc>
          <w:tcPr>
            <w:tcW w:w="1702" w:type="pct"/>
          </w:tcPr>
          <w:p w:rsidR="00B6486E" w:rsidRPr="00EA788F" w:rsidRDefault="00B6486E" w:rsidP="00B6486E">
            <w:pPr>
              <w:rPr>
                <w:color w:val="FF0000"/>
                <w:sz w:val="17"/>
                <w:szCs w:val="17"/>
                <w:rPrChange w:id="366" w:author="Kelvin Watson" w:date="2016-01-14T11:08:00Z">
                  <w:rPr>
                    <w:color w:val="FF0000"/>
                    <w:sz w:val="20"/>
                    <w:szCs w:val="20"/>
                  </w:rPr>
                </w:rPrChange>
              </w:rPr>
            </w:pPr>
          </w:p>
        </w:tc>
      </w:tr>
      <w:tr w:rsidR="00DD4A96" w:rsidRPr="00F34A3B" w:rsidTr="00B6486E">
        <w:tc>
          <w:tcPr>
            <w:tcW w:w="128" w:type="pct"/>
          </w:tcPr>
          <w:p w:rsidR="00DD4A96" w:rsidRPr="00EA788F" w:rsidRDefault="00DD4A96" w:rsidP="00CB11C3">
            <w:pPr>
              <w:rPr>
                <w:sz w:val="17"/>
                <w:szCs w:val="17"/>
                <w:rPrChange w:id="367" w:author="Kelvin Watson" w:date="2016-01-14T11:08:00Z">
                  <w:rPr>
                    <w:sz w:val="17"/>
                    <w:szCs w:val="17"/>
                  </w:rPr>
                </w:rPrChange>
              </w:rPr>
            </w:pPr>
            <w:r>
              <w:rPr>
                <w:sz w:val="17"/>
                <w:szCs w:val="17"/>
              </w:rPr>
              <w:t>26</w:t>
            </w:r>
          </w:p>
        </w:tc>
        <w:tc>
          <w:tcPr>
            <w:tcW w:w="646" w:type="pct"/>
          </w:tcPr>
          <w:p w:rsidR="00DD4A96" w:rsidRPr="00EA788F" w:rsidRDefault="00DD4A96" w:rsidP="00B6486E">
            <w:pPr>
              <w:rPr>
                <w:sz w:val="17"/>
                <w:szCs w:val="17"/>
                <w:rPrChange w:id="368" w:author="Kelvin Watson" w:date="2016-01-14T11:08:00Z">
                  <w:rPr>
                    <w:sz w:val="17"/>
                    <w:szCs w:val="17"/>
                  </w:rPr>
                </w:rPrChange>
              </w:rPr>
            </w:pPr>
            <w:r>
              <w:rPr>
                <w:sz w:val="17"/>
                <w:szCs w:val="17"/>
              </w:rPr>
              <w:t>Basic</w:t>
            </w:r>
          </w:p>
        </w:tc>
        <w:tc>
          <w:tcPr>
            <w:tcW w:w="776" w:type="pct"/>
          </w:tcPr>
          <w:p w:rsidR="00DD4A96" w:rsidRPr="00EA788F" w:rsidRDefault="00B9230C" w:rsidP="00DB36F2">
            <w:pPr>
              <w:rPr>
                <w:sz w:val="17"/>
                <w:szCs w:val="17"/>
                <w:rPrChange w:id="369" w:author="Kelvin Watson" w:date="2016-01-14T11:08:00Z">
                  <w:rPr>
                    <w:sz w:val="17"/>
                    <w:szCs w:val="17"/>
                  </w:rPr>
                </w:rPrChange>
              </w:rPr>
            </w:pPr>
            <w:r>
              <w:rPr>
                <w:sz w:val="17"/>
                <w:szCs w:val="17"/>
              </w:rPr>
              <w:t xml:space="preserve">Entering only </w:t>
            </w:r>
            <w:r w:rsidR="00DB36F2">
              <w:rPr>
                <w:sz w:val="17"/>
                <w:szCs w:val="17"/>
              </w:rPr>
              <w:t>space</w:t>
            </w:r>
            <w:r>
              <w:rPr>
                <w:sz w:val="17"/>
                <w:szCs w:val="17"/>
              </w:rPr>
              <w:t xml:space="preserve"> characters</w:t>
            </w:r>
            <w:r w:rsidR="00DB36F2">
              <w:rPr>
                <w:sz w:val="17"/>
                <w:szCs w:val="17"/>
              </w:rPr>
              <w:t xml:space="preserve"> into the text input fields.</w:t>
            </w:r>
          </w:p>
        </w:tc>
        <w:tc>
          <w:tcPr>
            <w:tcW w:w="835" w:type="pct"/>
          </w:tcPr>
          <w:p w:rsidR="00DD4A96" w:rsidRPr="00EA788F" w:rsidRDefault="00DD4A96" w:rsidP="00B6486E">
            <w:pPr>
              <w:rPr>
                <w:sz w:val="17"/>
                <w:szCs w:val="17"/>
                <w:rPrChange w:id="370" w:author="Kelvin Watson" w:date="2016-01-14T11:08:00Z">
                  <w:rPr>
                    <w:sz w:val="17"/>
                    <w:szCs w:val="17"/>
                  </w:rPr>
                </w:rPrChange>
              </w:rPr>
            </w:pPr>
          </w:p>
        </w:tc>
        <w:tc>
          <w:tcPr>
            <w:tcW w:w="914" w:type="pct"/>
          </w:tcPr>
          <w:p w:rsidR="00DD4A96" w:rsidRPr="00EA788F" w:rsidRDefault="00DB36F2" w:rsidP="00B6486E">
            <w:pPr>
              <w:rPr>
                <w:sz w:val="17"/>
                <w:szCs w:val="17"/>
                <w:rPrChange w:id="371" w:author="Kelvin Watson" w:date="2016-01-14T11:08:00Z">
                  <w:rPr>
                    <w:sz w:val="17"/>
                    <w:szCs w:val="17"/>
                  </w:rPr>
                </w:rPrChange>
              </w:rPr>
            </w:pPr>
            <w:r>
              <w:rPr>
                <w:sz w:val="17"/>
                <w:szCs w:val="17"/>
              </w:rPr>
              <w:t>Should not allow submission.</w:t>
            </w:r>
          </w:p>
        </w:tc>
        <w:tc>
          <w:tcPr>
            <w:tcW w:w="1702" w:type="pct"/>
          </w:tcPr>
          <w:p w:rsidR="00DD4A96" w:rsidRPr="00EA788F" w:rsidRDefault="00DB36F2" w:rsidP="00B6486E">
            <w:pPr>
              <w:rPr>
                <w:color w:val="FF0000"/>
                <w:sz w:val="17"/>
                <w:szCs w:val="17"/>
                <w:rPrChange w:id="372" w:author="Kelvin Watson" w:date="2016-01-14T11:08:00Z">
                  <w:rPr>
                    <w:color w:val="FF0000"/>
                    <w:sz w:val="17"/>
                    <w:szCs w:val="17"/>
                  </w:rPr>
                </w:rPrChange>
              </w:rPr>
            </w:pPr>
            <w:r>
              <w:rPr>
                <w:sz w:val="17"/>
                <w:szCs w:val="17"/>
              </w:rPr>
              <w:t>results in a created record.</w:t>
            </w:r>
          </w:p>
        </w:tc>
      </w:tr>
      <w:tr w:rsidR="00B9230C" w:rsidRPr="00F34A3B" w:rsidTr="00B6486E">
        <w:tc>
          <w:tcPr>
            <w:tcW w:w="128" w:type="pct"/>
          </w:tcPr>
          <w:p w:rsidR="00B9230C" w:rsidRDefault="00B9230C" w:rsidP="00CB11C3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27</w:t>
            </w:r>
          </w:p>
        </w:tc>
        <w:tc>
          <w:tcPr>
            <w:tcW w:w="646" w:type="pct"/>
          </w:tcPr>
          <w:p w:rsidR="00B9230C" w:rsidRDefault="00B9230C" w:rsidP="00B6486E">
            <w:pPr>
              <w:rPr>
                <w:sz w:val="17"/>
                <w:szCs w:val="17"/>
              </w:rPr>
            </w:pPr>
          </w:p>
        </w:tc>
        <w:tc>
          <w:tcPr>
            <w:tcW w:w="776" w:type="pct"/>
          </w:tcPr>
          <w:p w:rsidR="00B9230C" w:rsidRDefault="00B9230C" w:rsidP="00B9230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Illegal characters in any of the text fields (first and last names, phone, url, email etc)</w:t>
            </w:r>
          </w:p>
        </w:tc>
        <w:tc>
          <w:tcPr>
            <w:tcW w:w="835" w:type="pct"/>
          </w:tcPr>
          <w:p w:rsidR="00B9230C" w:rsidRPr="00EA788F" w:rsidRDefault="00B9230C" w:rsidP="00B6486E">
            <w:pPr>
              <w:rPr>
                <w:sz w:val="17"/>
                <w:szCs w:val="17"/>
                <w:rPrChange w:id="373" w:author="Kelvin Watson" w:date="2016-01-14T11:08:00Z">
                  <w:rPr>
                    <w:sz w:val="17"/>
                    <w:szCs w:val="17"/>
                  </w:rPr>
                </w:rPrChange>
              </w:rPr>
            </w:pPr>
          </w:p>
        </w:tc>
        <w:tc>
          <w:tcPr>
            <w:tcW w:w="914" w:type="pct"/>
          </w:tcPr>
          <w:p w:rsidR="00B9230C" w:rsidRPr="00EA788F" w:rsidRDefault="00B9230C" w:rsidP="00B6486E">
            <w:pPr>
              <w:rPr>
                <w:sz w:val="17"/>
                <w:szCs w:val="17"/>
                <w:rPrChange w:id="374" w:author="Kelvin Watson" w:date="2016-01-14T11:08:00Z">
                  <w:rPr>
                    <w:sz w:val="17"/>
                    <w:szCs w:val="17"/>
                  </w:rPr>
                </w:rPrChange>
              </w:rPr>
            </w:pPr>
          </w:p>
        </w:tc>
        <w:tc>
          <w:tcPr>
            <w:tcW w:w="1702" w:type="pct"/>
          </w:tcPr>
          <w:p w:rsidR="00B9230C" w:rsidRPr="00EA788F" w:rsidRDefault="00B9230C" w:rsidP="00B6486E">
            <w:pPr>
              <w:rPr>
                <w:color w:val="FF0000"/>
                <w:sz w:val="17"/>
                <w:szCs w:val="17"/>
                <w:rPrChange w:id="375" w:author="Kelvin Watson" w:date="2016-01-14T11:08:00Z">
                  <w:rPr>
                    <w:color w:val="FF0000"/>
                    <w:sz w:val="17"/>
                    <w:szCs w:val="17"/>
                  </w:rPr>
                </w:rPrChange>
              </w:rPr>
            </w:pPr>
          </w:p>
        </w:tc>
      </w:tr>
    </w:tbl>
    <w:p w:rsidR="00F34A3B" w:rsidRDefault="00F34A3B">
      <w:pPr>
        <w:rPr>
          <w:rFonts w:eastAsia="Times New Roman" w:cs="Arial"/>
        </w:rPr>
      </w:pPr>
    </w:p>
    <w:p w:rsidR="000823CC" w:rsidRDefault="001721F1">
      <w:pPr>
        <w:rPr>
          <w:rFonts w:eastAsia="Times New Roman" w:cs="Arial"/>
          <w:b/>
          <w:u w:val="single"/>
        </w:rPr>
      </w:pPr>
      <w:r w:rsidRPr="001721F1">
        <w:rPr>
          <w:rFonts w:eastAsia="Times New Roman" w:cs="Arial"/>
          <w:b/>
          <w:u w:val="single"/>
        </w:rPr>
        <w:t>Results of Executing Test Plan</w:t>
      </w:r>
    </w:p>
    <w:p w:rsidR="00F6182D" w:rsidRDefault="00F6182D">
      <w:pPr>
        <w:rPr>
          <w:rFonts w:eastAsia="Times New Roman" w:cs="Arial"/>
        </w:rPr>
      </w:pPr>
    </w:p>
    <w:p w:rsidR="000823CC" w:rsidRDefault="000823CC">
      <w:pPr>
        <w:rPr>
          <w:rFonts w:eastAsia="Times New Roman" w:cs="Arial"/>
        </w:rPr>
      </w:pPr>
      <w:r>
        <w:rPr>
          <w:rFonts w:eastAsia="Times New Roman" w:cs="Arial"/>
        </w:rPr>
        <w:t xml:space="preserve">The process of documenting the test plan </w:t>
      </w:r>
      <w:r w:rsidR="00F6182D">
        <w:rPr>
          <w:rFonts w:eastAsia="Times New Roman" w:cs="Arial"/>
        </w:rPr>
        <w:t xml:space="preserve">initially </w:t>
      </w:r>
      <w:r>
        <w:rPr>
          <w:rFonts w:eastAsia="Times New Roman" w:cs="Arial"/>
        </w:rPr>
        <w:t xml:space="preserve">revealed a number of </w:t>
      </w:r>
      <w:r w:rsidR="00F6182D">
        <w:rPr>
          <w:rFonts w:eastAsia="Times New Roman" w:cs="Arial"/>
        </w:rPr>
        <w:t>bugs, which have now been fixed. These bugs were mostly due to inadequate error checking, and</w:t>
      </w:r>
      <w:r>
        <w:rPr>
          <w:rFonts w:eastAsia="Times New Roman" w:cs="Arial"/>
        </w:rPr>
        <w:t xml:space="preserve"> including the following:</w:t>
      </w:r>
    </w:p>
    <w:p w:rsidR="0000424B" w:rsidRDefault="0000424B">
      <w:pPr>
        <w:rPr>
          <w:rFonts w:eastAsia="Times New Roman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  <w:b/>
              </w:rPr>
            </w:pPr>
            <w:r w:rsidRPr="008A04A6">
              <w:rPr>
                <w:rFonts w:eastAsia="Times New Roman" w:cs="Arial"/>
                <w:b/>
              </w:rPr>
              <w:t>Bugs</w:t>
            </w:r>
          </w:p>
        </w:tc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  <w:b/>
              </w:rPr>
            </w:pPr>
            <w:r w:rsidRPr="008A04A6">
              <w:rPr>
                <w:rFonts w:eastAsia="Times New Roman" w:cs="Arial"/>
                <w:b/>
              </w:rPr>
              <w:t>Status</w:t>
            </w:r>
          </w:p>
        </w:tc>
      </w:tr>
      <w:tr w:rsidR="008A04A6" w:rsidTr="008A04A6">
        <w:tc>
          <w:tcPr>
            <w:tcW w:w="5395" w:type="dxa"/>
          </w:tcPr>
          <w:p w:rsidR="008A04A6" w:rsidRPr="0000424B" w:rsidRDefault="0000424B" w:rsidP="0000424B">
            <w:pPr>
              <w:rPr>
                <w:rFonts w:eastAsia="Times New Roman" w:cs="Arial"/>
              </w:rPr>
            </w:pPr>
            <w:r w:rsidRPr="0000424B">
              <w:rPr>
                <w:rFonts w:eastAsia="Times New Roman" w:cs="Arial"/>
              </w:rPr>
              <w:t>D</w:t>
            </w:r>
            <w:r w:rsidR="008A04A6" w:rsidRPr="0000424B">
              <w:rPr>
                <w:rFonts w:eastAsia="Times New Roman" w:cs="Arial"/>
              </w:rPr>
              <w:t>uplicate entries of designations and services did not get caught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R</w:t>
            </w:r>
            <w:r w:rsidRPr="008A04A6">
              <w:rPr>
                <w:rFonts w:eastAsia="Times New Roman" w:cs="Arial"/>
              </w:rPr>
              <w:t xml:space="preserve">outing </w:t>
            </w:r>
            <w:r>
              <w:rPr>
                <w:rFonts w:eastAsia="Times New Roman" w:cs="Arial"/>
              </w:rPr>
              <w:t>bug</w:t>
            </w:r>
            <w:r w:rsidRPr="008A04A6">
              <w:rPr>
                <w:rFonts w:eastAsia="Times New Roman" w:cs="Arial"/>
              </w:rPr>
              <w:t xml:space="preserve"> - navigating directly to __ does not automatically redirect to the /admi page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Routing bug – handlers placed in the wrong order resulting in the admin page always being rendered instead of the edit page. </w:t>
            </w:r>
          </w:p>
        </w:tc>
        <w:tc>
          <w:tcPr>
            <w:tcW w:w="5395" w:type="dxa"/>
          </w:tcPr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The default route ‘.*’ should be the listed last as the application tries to match the routes in order. [5]</w:t>
            </w:r>
          </w:p>
        </w:tc>
      </w:tr>
      <w:tr w:rsidR="008A04A6" w:rsidTr="008A04A6">
        <w:tc>
          <w:tcPr>
            <w:tcW w:w="5395" w:type="dxa"/>
          </w:tcPr>
          <w:p w:rsidR="008A04A6" w:rsidRPr="008A04A6" w:rsidRDefault="008A04A6" w:rsidP="008A04A6">
            <w:pPr>
              <w:rPr>
                <w:rFonts w:eastAsia="Times New Roman" w:cs="Arial"/>
              </w:rPr>
            </w:pPr>
            <w:r w:rsidRPr="008A04A6">
              <w:rPr>
                <w:rFonts w:eastAsia="Times New Roman" w:cs="Arial"/>
              </w:rPr>
              <w:t xml:space="preserve">Missing input validation for empty form input fields. Safari allows forms to be posted/submitted even when input fields containing the “required” attribute are left empty  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  <w:tr w:rsidR="008A04A6" w:rsidTr="008A04A6">
        <w:tc>
          <w:tcPr>
            <w:tcW w:w="5395" w:type="dxa"/>
          </w:tcPr>
          <w:p w:rsidR="008A04A6" w:rsidRDefault="0000424B" w:rsidP="0000424B">
            <w:r w:rsidRPr="0000424B">
              <w:rPr>
                <w:rFonts w:eastAsia="Times New Roman" w:cs="Arial"/>
              </w:rPr>
              <w:t>M</w:t>
            </w:r>
            <w:r w:rsidR="008A04A6" w:rsidRPr="0000424B">
              <w:rPr>
                <w:rFonts w:eastAsia="Times New Roman" w:cs="Arial"/>
              </w:rPr>
              <w:t xml:space="preserve">issing </w:t>
            </w:r>
            <w:r w:rsidR="008A04A6" w:rsidRPr="0000424B">
              <w:rPr>
                <w:rFonts w:eastAsia="Times New Roman" w:cs="Arial"/>
              </w:rPr>
              <w:t>return</w:t>
            </w:r>
            <w:r w:rsidR="008A04A6" w:rsidRPr="0000424B">
              <w:rPr>
                <w:rFonts w:eastAsia="Times New Roman" w:cs="Arial"/>
              </w:rPr>
              <w:t xml:space="preserve"> statement</w:t>
            </w:r>
            <w:r w:rsidR="008A04A6" w:rsidRPr="0000424B">
              <w:rPr>
                <w:rFonts w:eastAsia="Times New Roman" w:cs="Arial"/>
              </w:rPr>
              <w:t xml:space="preserve"> </w:t>
            </w:r>
            <w:r w:rsidR="008A04A6" w:rsidRPr="0000424B">
              <w:rPr>
                <w:rFonts w:eastAsia="Times New Roman" w:cs="Arial"/>
              </w:rPr>
              <w:t xml:space="preserve">in post and get methods </w:t>
            </w:r>
            <w:r w:rsidR="008A04A6" w:rsidRPr="0000424B">
              <w:rPr>
                <w:rFonts w:eastAsia="Times New Roman" w:cs="Arial"/>
              </w:rPr>
              <w:t xml:space="preserve">when </w:t>
            </w:r>
            <w:r w:rsidR="008A04A6" w:rsidRPr="0000424B">
              <w:rPr>
                <w:rFonts w:eastAsia="Times New Roman" w:cs="Arial"/>
              </w:rPr>
              <w:t>form input invalid</w:t>
            </w:r>
            <w:r w:rsidR="008A04A6" w:rsidRPr="0000424B">
              <w:rPr>
                <w:rFonts w:eastAsia="Times New Roman" w:cs="Arial"/>
              </w:rPr>
              <w:t xml:space="preserve"> </w:t>
            </w:r>
          </w:p>
        </w:tc>
        <w:tc>
          <w:tcPr>
            <w:tcW w:w="5395" w:type="dxa"/>
          </w:tcPr>
          <w:p w:rsidR="0000424B" w:rsidRDefault="0000424B" w:rsidP="0000424B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FIXED</w:t>
            </w:r>
          </w:p>
          <w:p w:rsidR="008A04A6" w:rsidRDefault="008A04A6" w:rsidP="008A04A6">
            <w:pPr>
              <w:rPr>
                <w:rFonts w:eastAsia="Times New Roman" w:cs="Arial"/>
              </w:rPr>
            </w:pPr>
          </w:p>
        </w:tc>
      </w:tr>
    </w:tbl>
    <w:p w:rsidR="008A04A6" w:rsidRPr="008A04A6" w:rsidRDefault="008A04A6" w:rsidP="008A04A6">
      <w:pPr>
        <w:rPr>
          <w:rFonts w:eastAsia="Times New Roman" w:cs="Arial"/>
        </w:rPr>
      </w:pPr>
    </w:p>
    <w:p w:rsidR="00723234" w:rsidRPr="00AA6AAA" w:rsidRDefault="00723234" w:rsidP="00723234">
      <w:pPr>
        <w:ind w:firstLine="720"/>
        <w:rPr>
          <w:rFonts w:eastAsia="Times New Roman" w:cs="Arial"/>
          <w:b/>
          <w:u w:val="single"/>
        </w:rPr>
      </w:pPr>
      <w:r w:rsidRPr="00AA6AAA">
        <w:rPr>
          <w:rFonts w:eastAsia="Times New Roman" w:cs="Arial"/>
          <w:b/>
          <w:u w:val="single"/>
        </w:rPr>
        <w:t>Explanation of F</w:t>
      </w:r>
      <w:r>
        <w:rPr>
          <w:rFonts w:eastAsia="Times New Roman" w:cs="Arial"/>
          <w:b/>
          <w:u w:val="single"/>
        </w:rPr>
        <w:t>ixes</w:t>
      </w:r>
    </w:p>
    <w:p w:rsidR="001721F1" w:rsidRDefault="001721F1">
      <w:pPr>
        <w:rPr>
          <w:rFonts w:eastAsia="Times New Roman" w:cs="Arial"/>
        </w:rPr>
      </w:pPr>
    </w:p>
    <w:p w:rsidR="00AA6AAA" w:rsidRPr="00AA6AAA" w:rsidRDefault="00AA6AAA" w:rsidP="00B81871">
      <w:pPr>
        <w:ind w:firstLine="720"/>
        <w:rPr>
          <w:rFonts w:eastAsia="Times New Roman" w:cs="Arial"/>
          <w:b/>
          <w:u w:val="single"/>
        </w:rPr>
      </w:pPr>
      <w:r w:rsidRPr="00AA6AAA">
        <w:rPr>
          <w:rFonts w:eastAsia="Times New Roman" w:cs="Arial"/>
          <w:b/>
          <w:u w:val="single"/>
        </w:rPr>
        <w:t>Explanation of Failures</w:t>
      </w:r>
    </w:p>
    <w:p w:rsidR="001721F1" w:rsidRDefault="001721F1">
      <w:pPr>
        <w:rPr>
          <w:rFonts w:eastAsia="Times New Roman" w:cs="Arial"/>
        </w:rPr>
      </w:pPr>
    </w:p>
    <w:p w:rsidR="001721F1" w:rsidRPr="001721F1" w:rsidRDefault="001721F1">
      <w:pPr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 xml:space="preserve">Discussion of </w:t>
      </w:r>
      <w:r w:rsidRPr="001721F1">
        <w:rPr>
          <w:rFonts w:eastAsia="Times New Roman" w:cs="Arial"/>
          <w:b/>
          <w:u w:val="single"/>
        </w:rPr>
        <w:t>Templating</w:t>
      </w:r>
      <w:r>
        <w:rPr>
          <w:rFonts w:eastAsia="Times New Roman" w:cs="Arial"/>
          <w:b/>
          <w:u w:val="single"/>
        </w:rPr>
        <w:t xml:space="preserve"> to Display Data</w:t>
      </w:r>
    </w:p>
    <w:p w:rsidR="00736F0F" w:rsidRDefault="001721F1">
      <w:pPr>
        <w:rPr>
          <w:rFonts w:eastAsia="Times New Roman" w:cs="Arial"/>
        </w:rPr>
      </w:pPr>
      <w:r>
        <w:rPr>
          <w:rFonts w:eastAsia="Times New Roman" w:cs="Arial"/>
        </w:rPr>
        <w:t xml:space="preserve">Specifically, using Jinja templating to </w:t>
      </w:r>
      <w:r w:rsidR="00736F0F">
        <w:rPr>
          <w:rFonts w:eastAsia="Times New Roman" w:cs="Arial"/>
        </w:rPr>
        <w:t xml:space="preserve">implement logic, </w:t>
      </w:r>
      <w:r>
        <w:rPr>
          <w:rFonts w:eastAsia="Times New Roman" w:cs="Arial"/>
        </w:rPr>
        <w:t>render variables</w:t>
      </w:r>
      <w:r w:rsidR="00736F0F">
        <w:rPr>
          <w:rFonts w:eastAsia="Times New Roman" w:cs="Arial"/>
        </w:rPr>
        <w:t>, access properties</w:t>
      </w:r>
      <w:r>
        <w:rPr>
          <w:rFonts w:eastAsia="Times New Roman" w:cs="Arial"/>
        </w:rPr>
        <w:t>.</w:t>
      </w:r>
      <w:r w:rsidR="00736F0F">
        <w:rPr>
          <w:rFonts w:eastAsia="Times New Roman" w:cs="Arial"/>
        </w:rPr>
        <w:t xml:space="preserve"> For logic, I used the following control structures: the </w:t>
      </w:r>
      <w:r w:rsidR="00736F0F" w:rsidRPr="00BB496C">
        <w:rPr>
          <w:rFonts w:eastAsia="Times New Roman" w:cs="Arial"/>
          <w:i/>
        </w:rPr>
        <w:t>for</w:t>
      </w:r>
      <w:r w:rsidR="00736F0F">
        <w:rPr>
          <w:rFonts w:eastAsia="Times New Roman" w:cs="Arial"/>
        </w:rPr>
        <w:t xml:space="preserve"> loop, the </w:t>
      </w:r>
      <w:r w:rsidR="00736F0F" w:rsidRPr="00BB496C">
        <w:rPr>
          <w:rFonts w:eastAsia="Times New Roman" w:cs="Arial"/>
          <w:i/>
        </w:rPr>
        <w:t>if/elif/else</w:t>
      </w:r>
      <w:r w:rsidR="00736F0F">
        <w:rPr>
          <w:rFonts w:eastAsia="Times New Roman" w:cs="Arial"/>
        </w:rPr>
        <w:t xml:space="preserve"> statement</w:t>
      </w:r>
      <w:r w:rsidR="00BB496C">
        <w:rPr>
          <w:rFonts w:eastAsia="Times New Roman" w:cs="Arial"/>
        </w:rPr>
        <w:t xml:space="preserve">s. </w:t>
      </w:r>
      <w:r w:rsidR="00736F0F">
        <w:rPr>
          <w:rFonts w:eastAsia="Times New Roman" w:cs="Arial"/>
        </w:rPr>
        <w:t>I also used Jinja for com</w:t>
      </w:r>
      <w:r w:rsidR="006B6562">
        <w:rPr>
          <w:rFonts w:eastAsia="Times New Roman" w:cs="Arial"/>
        </w:rPr>
        <w:t>parison of strings for equality,</w:t>
      </w:r>
      <w:r w:rsidR="00736F0F">
        <w:rPr>
          <w:rFonts w:eastAsia="Times New Roman" w:cs="Arial"/>
        </w:rPr>
        <w:t xml:space="preserve"> </w:t>
      </w:r>
      <w:r w:rsidR="006B6562">
        <w:rPr>
          <w:rFonts w:eastAsia="Times New Roman" w:cs="Arial"/>
        </w:rPr>
        <w:t>f</w:t>
      </w:r>
      <w:r w:rsidR="00736F0F">
        <w:rPr>
          <w:rFonts w:eastAsia="Times New Roman" w:cs="Arial"/>
        </w:rPr>
        <w:t>or example, {% if s.name == t.name %}</w:t>
      </w:r>
      <w:r w:rsidR="006B6562">
        <w:rPr>
          <w:rFonts w:eastAsia="Times New Roman" w:cs="Arial"/>
        </w:rPr>
        <w:t xml:space="preserve"> compares two strings.</w:t>
      </w:r>
    </w:p>
    <w:p w:rsidR="006B6562" w:rsidRDefault="006B6562">
      <w:pPr>
        <w:rPr>
          <w:rFonts w:eastAsia="Times New Roman" w:cs="Arial"/>
        </w:rPr>
      </w:pPr>
    </w:p>
    <w:p w:rsidR="009423FC" w:rsidRDefault="00736F0F">
      <w:pPr>
        <w:rPr>
          <w:rFonts w:eastAsia="Times New Roman" w:cs="Arial"/>
        </w:rPr>
      </w:pPr>
      <w:r>
        <w:rPr>
          <w:rFonts w:eastAsia="Times New Roman" w:cs="Arial"/>
        </w:rPr>
        <w:t xml:space="preserve">By using the </w:t>
      </w:r>
      <w:r w:rsidRPr="00736F0F">
        <w:rPr>
          <w:rFonts w:eastAsia="Times New Roman" w:cs="Arial"/>
          <w:i/>
        </w:rPr>
        <w:t>extends</w:t>
      </w:r>
      <w:r>
        <w:rPr>
          <w:rFonts w:eastAsia="Times New Roman" w:cs="Arial"/>
        </w:rPr>
        <w:t xml:space="preserve"> tag, </w:t>
      </w:r>
      <w:r w:rsidR="001721F1">
        <w:rPr>
          <w:rFonts w:eastAsia="Times New Roman" w:cs="Arial"/>
        </w:rPr>
        <w:t xml:space="preserve">I </w:t>
      </w:r>
      <w:r>
        <w:rPr>
          <w:rFonts w:eastAsia="Times New Roman" w:cs="Arial"/>
        </w:rPr>
        <w:t>was able to extend</w:t>
      </w:r>
      <w:r w:rsidR="001721F1">
        <w:rPr>
          <w:rFonts w:eastAsia="Times New Roman" w:cs="Arial"/>
        </w:rPr>
        <w:t xml:space="preserve"> an html </w:t>
      </w:r>
      <w:r>
        <w:rPr>
          <w:rFonts w:eastAsia="Times New Roman" w:cs="Arial"/>
        </w:rPr>
        <w:t xml:space="preserve">template </w:t>
      </w:r>
      <w:r w:rsidR="001721F1">
        <w:rPr>
          <w:rFonts w:eastAsia="Times New Roman" w:cs="Arial"/>
        </w:rPr>
        <w:t xml:space="preserve">called index.html to all of </w:t>
      </w:r>
      <w:r>
        <w:rPr>
          <w:rFonts w:eastAsia="Times New Roman" w:cs="Arial"/>
        </w:rPr>
        <w:t>my other page templates. For instance, in my admin.html template, I used the statement</w:t>
      </w:r>
      <w:r w:rsidR="001721F1">
        <w:rPr>
          <w:rFonts w:eastAsia="Times New Roman" w:cs="Arial"/>
        </w:rPr>
        <w:t xml:space="preserve"> </w:t>
      </w:r>
      <w:r w:rsidRPr="00736F0F">
        <w:rPr>
          <w:rFonts w:eastAsia="Times New Roman" w:cs="Arial"/>
        </w:rPr>
        <w:t xml:space="preserve">{% include </w:t>
      </w:r>
      <w:r>
        <w:rPr>
          <w:rFonts w:eastAsia="Times New Roman" w:cs="Arial"/>
        </w:rPr>
        <w:t>index</w:t>
      </w:r>
      <w:r w:rsidRPr="00736F0F">
        <w:rPr>
          <w:rFonts w:eastAsia="Times New Roman" w:cs="Arial"/>
        </w:rPr>
        <w:t>.html' %}</w:t>
      </w:r>
      <w:r>
        <w:rPr>
          <w:rFonts w:eastAsia="Times New Roman" w:cs="Arial"/>
        </w:rPr>
        <w:t xml:space="preserve"> to prevent the need to duplicate html tags and jinja expressions common among the pages, such as &lt;html&gt;, &lt;head&gt;, &lt;title&gt; &lt;body&gt; or {{title}}.</w:t>
      </w:r>
      <w:r w:rsidR="009423FC">
        <w:rPr>
          <w:rFonts w:eastAsia="Times New Roman" w:cs="Arial"/>
        </w:rPr>
        <w:t xml:space="preserve"> </w:t>
      </w:r>
    </w:p>
    <w:p w:rsidR="009423FC" w:rsidRDefault="009423FC">
      <w:pPr>
        <w:rPr>
          <w:rFonts w:eastAsia="Times New Roman" w:cs="Arial"/>
        </w:rPr>
      </w:pPr>
    </w:p>
    <w:p w:rsidR="003A6AAB" w:rsidRDefault="009423FC">
      <w:pPr>
        <w:rPr>
          <w:rFonts w:eastAsia="Times New Roman" w:cs="Arial"/>
        </w:rPr>
      </w:pPr>
      <w:r>
        <w:rPr>
          <w:rFonts w:eastAsia="Times New Roman" w:cs="Arial"/>
        </w:rPr>
        <w:t xml:space="preserve">Using the </w:t>
      </w:r>
      <w:r w:rsidRPr="009423FC">
        <w:rPr>
          <w:rFonts w:eastAsia="Times New Roman" w:cs="Arial"/>
          <w:i/>
        </w:rPr>
        <w:t xml:space="preserve">extends </w:t>
      </w:r>
      <w:r>
        <w:rPr>
          <w:rFonts w:eastAsia="Times New Roman" w:cs="Arial"/>
        </w:rPr>
        <w:t xml:space="preserve">tag also </w:t>
      </w:r>
      <w:r w:rsidR="00736F0F">
        <w:rPr>
          <w:rFonts w:eastAsia="Times New Roman" w:cs="Arial"/>
        </w:rPr>
        <w:t xml:space="preserve">allowed me to </w:t>
      </w:r>
      <w:r w:rsidR="001721F1">
        <w:rPr>
          <w:rFonts w:eastAsia="Times New Roman" w:cs="Arial"/>
        </w:rPr>
        <w:t>overr</w:t>
      </w:r>
      <w:r w:rsidR="00736F0F">
        <w:rPr>
          <w:rFonts w:eastAsia="Times New Roman" w:cs="Arial"/>
        </w:rPr>
        <w:t>i</w:t>
      </w:r>
      <w:r w:rsidR="001721F1">
        <w:rPr>
          <w:rFonts w:eastAsia="Times New Roman" w:cs="Arial"/>
        </w:rPr>
        <w:t xml:space="preserve">de blocks </w:t>
      </w:r>
      <w:r w:rsidR="00736F0F">
        <w:rPr>
          <w:rFonts w:eastAsia="Times New Roman" w:cs="Arial"/>
        </w:rPr>
        <w:t xml:space="preserve">within the index.html template </w:t>
      </w:r>
      <w:r w:rsidR="001721F1">
        <w:rPr>
          <w:rFonts w:eastAsia="Times New Roman" w:cs="Arial"/>
        </w:rPr>
        <w:t xml:space="preserve">as necessary. For instance, index.html contains a content </w:t>
      </w:r>
      <w:r w:rsidR="001721F1" w:rsidRPr="007173DD">
        <w:rPr>
          <w:rFonts w:eastAsia="Times New Roman" w:cs="Arial"/>
          <w:i/>
        </w:rPr>
        <w:t>block</w:t>
      </w:r>
      <w:r w:rsidR="001721F1">
        <w:rPr>
          <w:rFonts w:eastAsia="Times New Roman" w:cs="Arial"/>
        </w:rPr>
        <w:t xml:space="preserve"> {% block content %} as well as an “all database data” block {% block all_database_data %}. Only the admin and view pages override the all_database_data block. All pages override the content block.</w:t>
      </w:r>
    </w:p>
    <w:p w:rsidR="008E0005" w:rsidRDefault="008E0005">
      <w:pPr>
        <w:rPr>
          <w:rFonts w:eastAsia="Times New Roman" w:cs="Arial"/>
        </w:rPr>
      </w:pPr>
      <w:r>
        <w:rPr>
          <w:rFonts w:eastAsia="Times New Roman" w:cs="Arial"/>
        </w:rPr>
        <w:br/>
      </w:r>
      <w:r w:rsidR="006B6562">
        <w:rPr>
          <w:rFonts w:eastAsia="Times New Roman" w:cs="Arial"/>
        </w:rPr>
        <w:t xml:space="preserve">Finally, I used filters to pipe expressions into Jinja’s built-in filters, including </w:t>
      </w:r>
      <w:r w:rsidR="006B6562" w:rsidRPr="00A52675">
        <w:rPr>
          <w:rFonts w:eastAsia="Times New Roman" w:cs="Arial"/>
          <w:i/>
        </w:rPr>
        <w:t>length()</w:t>
      </w:r>
      <w:r w:rsidR="00DD3453">
        <w:rPr>
          <w:rFonts w:eastAsia="Times New Roman" w:cs="Arial"/>
        </w:rPr>
        <w:t xml:space="preserve"> to get the number of items in a list</w:t>
      </w:r>
      <w:r w:rsidR="006B6562">
        <w:rPr>
          <w:rFonts w:eastAsia="Times New Roman" w:cs="Arial"/>
        </w:rPr>
        <w:t xml:space="preserve">, and </w:t>
      </w:r>
      <w:r w:rsidR="006B6562" w:rsidRPr="00A52675">
        <w:rPr>
          <w:rFonts w:eastAsia="Times New Roman" w:cs="Arial"/>
          <w:i/>
        </w:rPr>
        <w:t>string()</w:t>
      </w:r>
      <w:r w:rsidR="00DD3453" w:rsidRPr="00A52675">
        <w:rPr>
          <w:rFonts w:eastAsia="Times New Roman" w:cs="Arial"/>
          <w:i/>
        </w:rPr>
        <w:t xml:space="preserve"> </w:t>
      </w:r>
      <w:r w:rsidR="00DD3453">
        <w:rPr>
          <w:rFonts w:eastAsia="Times New Roman" w:cs="Arial"/>
        </w:rPr>
        <w:t>to convert a string to Unicode.</w:t>
      </w:r>
    </w:p>
    <w:p w:rsidR="008E0005" w:rsidRDefault="008E0005">
      <w:pPr>
        <w:rPr>
          <w:rFonts w:eastAsia="Times New Roman" w:cs="Arial"/>
        </w:rPr>
      </w:pPr>
    </w:p>
    <w:p w:rsidR="00A34B66" w:rsidRPr="00A34B66" w:rsidRDefault="00A34B66">
      <w:pPr>
        <w:rPr>
          <w:rFonts w:eastAsia="Times New Roman" w:cs="Arial"/>
          <w:b/>
          <w:u w:val="single"/>
        </w:rPr>
      </w:pPr>
      <w:r>
        <w:rPr>
          <w:rFonts w:eastAsia="Times New Roman" w:cs="Arial"/>
          <w:b/>
          <w:u w:val="single"/>
        </w:rPr>
        <w:t>Changes I would make if I had to do it over again</w:t>
      </w:r>
    </w:p>
    <w:p w:rsidR="00900BE9" w:rsidRDefault="00134E28">
      <w:pPr>
        <w:rPr>
          <w:rFonts w:eastAsia="Times New Roman" w:cs="Arial"/>
        </w:rPr>
      </w:pPr>
      <w:r>
        <w:rPr>
          <w:rFonts w:eastAsia="Times New Roman" w:cs="Arial"/>
        </w:rPr>
        <w:lastRenderedPageBreak/>
        <w:t>I would design my application more thoroughly prior to coding</w:t>
      </w:r>
      <w:r w:rsidR="008679F1">
        <w:rPr>
          <w:rFonts w:eastAsia="Times New Roman" w:cs="Arial"/>
        </w:rPr>
        <w:t xml:space="preserve"> to reduce the amount of code duplication.</w:t>
      </w:r>
      <w:r w:rsidR="00900BE9">
        <w:rPr>
          <w:rFonts w:eastAsia="Times New Roman" w:cs="Arial"/>
        </w:rPr>
        <w:t xml:space="preserve"> For instance, the get() and post() methods in the view.py ViewHandler contains many lines of code in commo</w:t>
      </w:r>
      <w:r w:rsidR="00415935">
        <w:rPr>
          <w:rFonts w:eastAsia="Times New Roman" w:cs="Arial"/>
        </w:rPr>
        <w:t xml:space="preserve">n. This indicates that incorporating </w:t>
      </w:r>
      <w:r w:rsidR="00900BE9">
        <w:rPr>
          <w:rFonts w:eastAsia="Times New Roman" w:cs="Arial"/>
        </w:rPr>
        <w:t xml:space="preserve">an appropriate design pattern </w:t>
      </w:r>
      <w:r w:rsidR="00415935">
        <w:rPr>
          <w:rFonts w:eastAsia="Times New Roman" w:cs="Arial"/>
        </w:rPr>
        <w:t xml:space="preserve">could have resulted in </w:t>
      </w:r>
      <w:r w:rsidR="008C71EF">
        <w:rPr>
          <w:rFonts w:eastAsia="Times New Roman" w:cs="Arial"/>
        </w:rPr>
        <w:t>much cleaner code.</w:t>
      </w:r>
      <w:r w:rsidR="00900BE9">
        <w:rPr>
          <w:rFonts w:eastAsia="Times New Roman" w:cs="Arial"/>
        </w:rPr>
        <w:t xml:space="preserve"> </w:t>
      </w:r>
    </w:p>
    <w:p w:rsidR="00356345" w:rsidRDefault="00356345">
      <w:pPr>
        <w:rPr>
          <w:rFonts w:eastAsia="Times New Roman" w:cs="Arial"/>
        </w:rPr>
      </w:pPr>
    </w:p>
    <w:p w:rsidR="00356345" w:rsidRDefault="00356345">
      <w:pPr>
        <w:rPr>
          <w:rFonts w:eastAsia="Times New Roman" w:cs="Arial"/>
        </w:rPr>
      </w:pPr>
      <w:r>
        <w:rPr>
          <w:rFonts w:eastAsia="Times New Roman" w:cs="Arial"/>
        </w:rPr>
        <w:t xml:space="preserve">Some features that I missed were text validation, including stripping of leading and trailing </w:t>
      </w:r>
      <w:r w:rsidR="00861473">
        <w:rPr>
          <w:rFonts w:eastAsia="Times New Roman" w:cs="Arial"/>
        </w:rPr>
        <w:t xml:space="preserve">white space. In addition, there should be stricter input validation of phone numbers &lt;input type=”tel”&gt; and emails &lt;input type=”email”&gt; records </w:t>
      </w:r>
    </w:p>
    <w:p w:rsidR="00900BE9" w:rsidRDefault="00900BE9">
      <w:pPr>
        <w:rPr>
          <w:rFonts w:eastAsia="Times New Roman" w:cs="Arial"/>
        </w:rPr>
      </w:pPr>
    </w:p>
    <w:p w:rsidR="00900BE9" w:rsidRPr="000F2EFC" w:rsidRDefault="00900BE9">
      <w:pPr>
        <w:rPr>
          <w:rFonts w:eastAsia="Times New Roman" w:cs="Arial"/>
        </w:rPr>
      </w:pPr>
      <w:r>
        <w:rPr>
          <w:rFonts w:eastAsia="Times New Roman" w:cs="Arial"/>
        </w:rPr>
        <w:t>Thinking ahead to the mobile application portion of the course, if I had to do this assignment over again, I would have made the code more adaptable</w:t>
      </w:r>
      <w:r w:rsidR="00677D37">
        <w:rPr>
          <w:rFonts w:eastAsia="Times New Roman" w:cs="Arial"/>
        </w:rPr>
        <w:t>/flexible</w:t>
      </w:r>
      <w:r>
        <w:rPr>
          <w:rFonts w:eastAsia="Times New Roman" w:cs="Arial"/>
        </w:rPr>
        <w:t xml:space="preserve"> to creating a sort of backend API to respond to requests from a mobile application.</w:t>
      </w:r>
    </w:p>
    <w:p w:rsidR="00A34B66" w:rsidRDefault="00A34B66">
      <w:pPr>
        <w:rPr>
          <w:rFonts w:eastAsia="Times New Roman" w:cs="Arial"/>
        </w:rPr>
      </w:pPr>
    </w:p>
    <w:p w:rsidR="00F34A3B" w:rsidRDefault="00D95292">
      <w:pPr>
        <w:rPr>
          <w:rFonts w:eastAsia="Times New Roman" w:cs="Arial"/>
        </w:rPr>
      </w:pPr>
      <w:r w:rsidRPr="00A34B66">
        <w:rPr>
          <w:rFonts w:eastAsia="Times New Roman" w:cs="Arial"/>
          <w:b/>
          <w:u w:val="single"/>
        </w:rPr>
        <w:t>Sources</w:t>
      </w:r>
    </w:p>
    <w:p w:rsidR="00353220" w:rsidRDefault="00950EC6">
      <w:r>
        <w:t xml:space="preserve">[1] </w:t>
      </w:r>
      <w:hyperlink r:id="rId10" w:history="1">
        <w:r w:rsidR="00353220" w:rsidRPr="0095229E">
          <w:rPr>
            <w:rStyle w:val="Hyperlink"/>
          </w:rPr>
          <w:t>https://cloud.google.com/appengine/docs/python/ndb/db_to_ndb</w:t>
        </w:r>
      </w:hyperlink>
    </w:p>
    <w:p w:rsidR="00F34A3B" w:rsidRDefault="00D95292">
      <w:r>
        <w:t>[</w:t>
      </w:r>
      <w:r w:rsidR="00950EC6">
        <w:t>2</w:t>
      </w:r>
      <w:r>
        <w:t xml:space="preserve">] </w:t>
      </w:r>
      <w:hyperlink r:id="rId11" w:history="1">
        <w:r w:rsidRPr="0095229E">
          <w:rPr>
            <w:rStyle w:val="Hyperlink"/>
          </w:rPr>
          <w:t>http://caniuse.com/#feat=form-validation</w:t>
        </w:r>
      </w:hyperlink>
    </w:p>
    <w:p w:rsidR="00D95292" w:rsidRDefault="00736F0F">
      <w:r>
        <w:t>[</w:t>
      </w:r>
      <w:r w:rsidR="00950EC6">
        <w:t>3</w:t>
      </w:r>
      <w:r>
        <w:t xml:space="preserve">]  </w:t>
      </w:r>
      <w:hyperlink r:id="rId12" w:history="1">
        <w:r w:rsidRPr="0095229E">
          <w:rPr>
            <w:rStyle w:val="Hyperlink"/>
          </w:rPr>
          <w:t>http://jinja.pocoo.org/docs/dev/</w:t>
        </w:r>
      </w:hyperlink>
    </w:p>
    <w:p w:rsidR="00736F0F" w:rsidRDefault="00736F0F">
      <w:r>
        <w:t>[</w:t>
      </w:r>
      <w:r w:rsidR="00950EC6">
        <w:t>4</w:t>
      </w:r>
      <w:r>
        <w:t xml:space="preserve">] </w:t>
      </w:r>
      <w:hyperlink r:id="rId13" w:history="1">
        <w:r w:rsidRPr="0095229E">
          <w:rPr>
            <w:rStyle w:val="Hyperlink"/>
          </w:rPr>
          <w:t>http://jinja.pocoo.org/docs/dev/templates/</w:t>
        </w:r>
      </w:hyperlink>
    </w:p>
    <w:p w:rsidR="00736F0F" w:rsidRDefault="008A04A6">
      <w:r>
        <w:t xml:space="preserve">[5] </w:t>
      </w:r>
      <w:hyperlink r:id="rId14" w:history="1">
        <w:r w:rsidRPr="0095229E">
          <w:rPr>
            <w:rStyle w:val="Hyperlink"/>
          </w:rPr>
          <w:t>https://webapp-improved.appspot.com/guide/routing.html</w:t>
        </w:r>
      </w:hyperlink>
    </w:p>
    <w:p w:rsidR="008A04A6" w:rsidRPr="000A600B" w:rsidRDefault="008A04A6"/>
    <w:sectPr w:rsidR="008A04A6" w:rsidRPr="000A600B" w:rsidSect="00BC7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65491F"/>
    <w:multiLevelType w:val="hybridMultilevel"/>
    <w:tmpl w:val="F9A2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76100"/>
    <w:multiLevelType w:val="hybridMultilevel"/>
    <w:tmpl w:val="78F8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vin Watson">
    <w15:presenceInfo w15:providerId="Windows Live" w15:userId="6bd03b91d158ad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61"/>
    <w:rsid w:val="0000424B"/>
    <w:rsid w:val="00022C74"/>
    <w:rsid w:val="00054126"/>
    <w:rsid w:val="00067A25"/>
    <w:rsid w:val="000823CC"/>
    <w:rsid w:val="000A600B"/>
    <w:rsid w:val="000F2EFC"/>
    <w:rsid w:val="00110977"/>
    <w:rsid w:val="00134E28"/>
    <w:rsid w:val="00163C7A"/>
    <w:rsid w:val="00166D32"/>
    <w:rsid w:val="001721F1"/>
    <w:rsid w:val="00197AAA"/>
    <w:rsid w:val="001F25B8"/>
    <w:rsid w:val="00213F1C"/>
    <w:rsid w:val="002431B5"/>
    <w:rsid w:val="00262FA1"/>
    <w:rsid w:val="002659F2"/>
    <w:rsid w:val="00287AD5"/>
    <w:rsid w:val="002B27DC"/>
    <w:rsid w:val="00353220"/>
    <w:rsid w:val="00356345"/>
    <w:rsid w:val="003A145F"/>
    <w:rsid w:val="003A6AAB"/>
    <w:rsid w:val="003D135E"/>
    <w:rsid w:val="003D5310"/>
    <w:rsid w:val="00411EBB"/>
    <w:rsid w:val="00415935"/>
    <w:rsid w:val="00424884"/>
    <w:rsid w:val="004426F3"/>
    <w:rsid w:val="00467136"/>
    <w:rsid w:val="00486A60"/>
    <w:rsid w:val="004B2847"/>
    <w:rsid w:val="005233AC"/>
    <w:rsid w:val="00534354"/>
    <w:rsid w:val="00564130"/>
    <w:rsid w:val="00574C24"/>
    <w:rsid w:val="00581A41"/>
    <w:rsid w:val="00591E82"/>
    <w:rsid w:val="005B336B"/>
    <w:rsid w:val="00635746"/>
    <w:rsid w:val="0063737F"/>
    <w:rsid w:val="0066714D"/>
    <w:rsid w:val="006722C0"/>
    <w:rsid w:val="00676878"/>
    <w:rsid w:val="00677D37"/>
    <w:rsid w:val="006B6562"/>
    <w:rsid w:val="006E797D"/>
    <w:rsid w:val="007173DD"/>
    <w:rsid w:val="00723234"/>
    <w:rsid w:val="00736F0F"/>
    <w:rsid w:val="007440B2"/>
    <w:rsid w:val="00773401"/>
    <w:rsid w:val="00793B52"/>
    <w:rsid w:val="007D5961"/>
    <w:rsid w:val="007E4B9A"/>
    <w:rsid w:val="007F1261"/>
    <w:rsid w:val="008127EB"/>
    <w:rsid w:val="00861473"/>
    <w:rsid w:val="008679F1"/>
    <w:rsid w:val="008A04A6"/>
    <w:rsid w:val="008C402D"/>
    <w:rsid w:val="008C71EF"/>
    <w:rsid w:val="008E0005"/>
    <w:rsid w:val="00900BE9"/>
    <w:rsid w:val="00920419"/>
    <w:rsid w:val="009268C0"/>
    <w:rsid w:val="00926B7B"/>
    <w:rsid w:val="00937090"/>
    <w:rsid w:val="009423FC"/>
    <w:rsid w:val="00950EC6"/>
    <w:rsid w:val="00953A3D"/>
    <w:rsid w:val="00983517"/>
    <w:rsid w:val="009A4A23"/>
    <w:rsid w:val="009E6D4F"/>
    <w:rsid w:val="009F1DE9"/>
    <w:rsid w:val="009F6157"/>
    <w:rsid w:val="00A22EFB"/>
    <w:rsid w:val="00A34B66"/>
    <w:rsid w:val="00A52675"/>
    <w:rsid w:val="00AA3EE2"/>
    <w:rsid w:val="00AA6AAA"/>
    <w:rsid w:val="00AB52AD"/>
    <w:rsid w:val="00AC2E21"/>
    <w:rsid w:val="00AC6F5A"/>
    <w:rsid w:val="00B153D8"/>
    <w:rsid w:val="00B6486E"/>
    <w:rsid w:val="00B81871"/>
    <w:rsid w:val="00B9230C"/>
    <w:rsid w:val="00B927A8"/>
    <w:rsid w:val="00B93400"/>
    <w:rsid w:val="00BB496C"/>
    <w:rsid w:val="00BC71D5"/>
    <w:rsid w:val="00C40F97"/>
    <w:rsid w:val="00C51A95"/>
    <w:rsid w:val="00CB032C"/>
    <w:rsid w:val="00CB11C3"/>
    <w:rsid w:val="00CC149F"/>
    <w:rsid w:val="00CD6638"/>
    <w:rsid w:val="00D26781"/>
    <w:rsid w:val="00D42386"/>
    <w:rsid w:val="00D455E4"/>
    <w:rsid w:val="00D672CF"/>
    <w:rsid w:val="00D94073"/>
    <w:rsid w:val="00D95292"/>
    <w:rsid w:val="00DA47CD"/>
    <w:rsid w:val="00DB36F2"/>
    <w:rsid w:val="00DD3453"/>
    <w:rsid w:val="00DD4A96"/>
    <w:rsid w:val="00E03C2C"/>
    <w:rsid w:val="00E569A5"/>
    <w:rsid w:val="00EA1105"/>
    <w:rsid w:val="00EA788F"/>
    <w:rsid w:val="00F014E6"/>
    <w:rsid w:val="00F34A3B"/>
    <w:rsid w:val="00F540A3"/>
    <w:rsid w:val="00F6182D"/>
    <w:rsid w:val="00F90906"/>
    <w:rsid w:val="00F9602A"/>
    <w:rsid w:val="00FC5167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5507-4A65-41EC-936A-099532B1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9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59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55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jinja.pocoo.org/docs/dev/template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jinja.pocoo.org/docs/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malenah-portal.appspot.com/" TargetMode="External"/><Relationship Id="rId11" Type="http://schemas.openxmlformats.org/officeDocument/2006/relationships/hyperlink" Target="http://caniuse.com/#feat=form-valid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loud.google.com/appengine/docs/python/ndb/db_to_n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ebapp-improved.appspot.com/guide/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138B4-1DB3-4244-B565-EA05F596D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5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Watson</dc:creator>
  <cp:keywords/>
  <dc:description/>
  <cp:lastModifiedBy>Kelvin Watson</cp:lastModifiedBy>
  <cp:revision>109</cp:revision>
  <dcterms:created xsi:type="dcterms:W3CDTF">2016-01-14T02:16:00Z</dcterms:created>
  <dcterms:modified xsi:type="dcterms:W3CDTF">2016-01-14T23:09:00Z</dcterms:modified>
</cp:coreProperties>
</file>